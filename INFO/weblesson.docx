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3AD" w:rsidRPr="009D63AD" w:rsidRDefault="009D63AD" w:rsidP="009D63A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D63AD">
        <w:rPr>
          <w:rFonts w:ascii="Times New Roman" w:eastAsia="Times New Roman" w:hAnsi="Times New Roman" w:cs="Times New Roman"/>
          <w:b/>
          <w:bCs/>
          <w:kern w:val="36"/>
          <w:sz w:val="48"/>
          <w:szCs w:val="48"/>
        </w:rPr>
        <w:fldChar w:fldCharType="begin"/>
      </w:r>
      <w:r w:rsidRPr="009D63AD">
        <w:rPr>
          <w:rFonts w:ascii="Times New Roman" w:eastAsia="Times New Roman" w:hAnsi="Times New Roman" w:cs="Times New Roman"/>
          <w:b/>
          <w:bCs/>
          <w:kern w:val="36"/>
          <w:sz w:val="48"/>
          <w:szCs w:val="48"/>
        </w:rPr>
        <w:instrText xml:space="preserve"> HYPERLINK "https://www.webslesson.info/2017/03/morrisjs-chart-with-php-mysql.html" </w:instrText>
      </w:r>
      <w:r w:rsidRPr="009D63AD">
        <w:rPr>
          <w:rFonts w:ascii="Times New Roman" w:eastAsia="Times New Roman" w:hAnsi="Times New Roman" w:cs="Times New Roman"/>
          <w:b/>
          <w:bCs/>
          <w:kern w:val="36"/>
          <w:sz w:val="48"/>
          <w:szCs w:val="48"/>
        </w:rPr>
        <w:fldChar w:fldCharType="separate"/>
      </w:r>
      <w:r w:rsidRPr="009D63AD">
        <w:rPr>
          <w:rFonts w:ascii="Times New Roman" w:eastAsia="Times New Roman" w:hAnsi="Times New Roman" w:cs="Times New Roman"/>
          <w:b/>
          <w:bCs/>
          <w:color w:val="0000FF"/>
          <w:kern w:val="36"/>
          <w:sz w:val="48"/>
          <w:szCs w:val="48"/>
          <w:u w:val="single"/>
        </w:rPr>
        <w:t xml:space="preserve">How to use Morris.js chart with PHP &amp; </w:t>
      </w:r>
      <w:proofErr w:type="spellStart"/>
      <w:r w:rsidRPr="009D63AD">
        <w:rPr>
          <w:rFonts w:ascii="Times New Roman" w:eastAsia="Times New Roman" w:hAnsi="Times New Roman" w:cs="Times New Roman"/>
          <w:b/>
          <w:bCs/>
          <w:color w:val="0000FF"/>
          <w:kern w:val="36"/>
          <w:sz w:val="48"/>
          <w:szCs w:val="48"/>
          <w:u w:val="single"/>
        </w:rPr>
        <w:t>Mysql</w:t>
      </w:r>
      <w:proofErr w:type="spellEnd"/>
      <w:r w:rsidRPr="009D63AD">
        <w:rPr>
          <w:rFonts w:ascii="Times New Roman" w:eastAsia="Times New Roman" w:hAnsi="Times New Roman" w:cs="Times New Roman"/>
          <w:b/>
          <w:bCs/>
          <w:kern w:val="36"/>
          <w:sz w:val="48"/>
          <w:szCs w:val="48"/>
        </w:rPr>
        <w:fldChar w:fldCharType="end"/>
      </w:r>
      <w:r w:rsidRPr="009D63AD">
        <w:rPr>
          <w:rFonts w:ascii="Times New Roman" w:eastAsia="Times New Roman" w:hAnsi="Times New Roman" w:cs="Times New Roman"/>
          <w:b/>
          <w:bCs/>
          <w:kern w:val="36"/>
          <w:sz w:val="48"/>
          <w:szCs w:val="48"/>
        </w:rPr>
        <w:t xml:space="preserve"> </w:t>
      </w:r>
    </w:p>
    <w:p w:rsidR="009D63AD" w:rsidRPr="009D63AD" w:rsidRDefault="009D63AD" w:rsidP="009D63AD">
      <w:pPr>
        <w:spacing w:after="0" w:line="240" w:lineRule="auto"/>
        <w:rPr>
          <w:rFonts w:ascii="Times New Roman" w:eastAsia="Times New Roman" w:hAnsi="Times New Roman" w:cs="Times New Roman"/>
          <w:sz w:val="24"/>
          <w:szCs w:val="24"/>
        </w:rPr>
      </w:pPr>
      <w:r w:rsidRPr="009D63AD">
        <w:rPr>
          <w:rFonts w:ascii="Times New Roman" w:eastAsia="Times New Roman" w:hAnsi="Times New Roman" w:cs="Times New Roman"/>
          <w:sz w:val="24"/>
          <w:szCs w:val="24"/>
        </w:rPr>
        <w:t> </w:t>
      </w:r>
      <w:proofErr w:type="spellStart"/>
      <w:r w:rsidRPr="009D63AD">
        <w:rPr>
          <w:rFonts w:ascii="Times New Roman" w:eastAsia="Times New Roman" w:hAnsi="Times New Roman" w:cs="Times New Roman"/>
          <w:sz w:val="24"/>
          <w:szCs w:val="24"/>
        </w:rPr>
        <w:fldChar w:fldCharType="begin"/>
      </w:r>
      <w:r w:rsidRPr="009D63AD">
        <w:rPr>
          <w:rFonts w:ascii="Times New Roman" w:eastAsia="Times New Roman" w:hAnsi="Times New Roman" w:cs="Times New Roman"/>
          <w:sz w:val="24"/>
          <w:szCs w:val="24"/>
        </w:rPr>
        <w:instrText xml:space="preserve"> HYPERLINK "https://www.blogger.com/profile/03700932360506067475" \o "author profile" </w:instrText>
      </w:r>
      <w:r w:rsidRPr="009D63AD">
        <w:rPr>
          <w:rFonts w:ascii="Times New Roman" w:eastAsia="Times New Roman" w:hAnsi="Times New Roman" w:cs="Times New Roman"/>
          <w:sz w:val="24"/>
          <w:szCs w:val="24"/>
        </w:rPr>
        <w:fldChar w:fldCharType="separate"/>
      </w:r>
      <w:r w:rsidRPr="009D63AD">
        <w:rPr>
          <w:rFonts w:ascii="Times New Roman" w:eastAsia="Times New Roman" w:hAnsi="Times New Roman" w:cs="Times New Roman"/>
          <w:color w:val="0000FF"/>
          <w:sz w:val="24"/>
          <w:szCs w:val="24"/>
          <w:u w:val="single"/>
        </w:rPr>
        <w:t>Webslesson</w:t>
      </w:r>
      <w:proofErr w:type="spellEnd"/>
      <w:r w:rsidRPr="009D63AD">
        <w:rPr>
          <w:rFonts w:ascii="Times New Roman" w:eastAsia="Times New Roman" w:hAnsi="Times New Roman" w:cs="Times New Roman"/>
          <w:sz w:val="24"/>
          <w:szCs w:val="24"/>
        </w:rPr>
        <w:fldChar w:fldCharType="end"/>
      </w:r>
      <w:r w:rsidRPr="009D63AD">
        <w:rPr>
          <w:rFonts w:ascii="Times New Roman" w:eastAsia="Times New Roman" w:hAnsi="Times New Roman" w:cs="Times New Roman"/>
          <w:sz w:val="24"/>
          <w:szCs w:val="24"/>
        </w:rPr>
        <w:t>     </w:t>
      </w:r>
      <w:hyperlink r:id="rId5" w:tooltip="permanent link" w:history="1">
        <w:r w:rsidRPr="009D63AD">
          <w:rPr>
            <w:rFonts w:ascii="Times New Roman" w:eastAsia="Times New Roman" w:hAnsi="Times New Roman" w:cs="Times New Roman"/>
            <w:color w:val="0000FF"/>
            <w:sz w:val="24"/>
            <w:szCs w:val="24"/>
            <w:u w:val="single"/>
          </w:rPr>
          <w:t>04:00</w:t>
        </w:r>
      </w:hyperlink>
      <w:r w:rsidRPr="009D63AD">
        <w:rPr>
          <w:rFonts w:ascii="Times New Roman" w:eastAsia="Times New Roman" w:hAnsi="Times New Roman" w:cs="Times New Roman"/>
          <w:sz w:val="24"/>
          <w:szCs w:val="24"/>
        </w:rPr>
        <w:t>     </w:t>
      </w:r>
      <w:proofErr w:type="spellStart"/>
      <w:r w:rsidRPr="009D63AD">
        <w:rPr>
          <w:rFonts w:ascii="Times New Roman" w:eastAsia="Times New Roman" w:hAnsi="Times New Roman" w:cs="Times New Roman"/>
          <w:sz w:val="24"/>
          <w:szCs w:val="24"/>
        </w:rPr>
        <w:fldChar w:fldCharType="begin"/>
      </w:r>
      <w:r w:rsidRPr="009D63AD">
        <w:rPr>
          <w:rFonts w:ascii="Times New Roman" w:eastAsia="Times New Roman" w:hAnsi="Times New Roman" w:cs="Times New Roman"/>
          <w:sz w:val="24"/>
          <w:szCs w:val="24"/>
        </w:rPr>
        <w:instrText xml:space="preserve"> HYPERLINK "https://www.webslesson.info/search/label/morris%20chart%20data%20from%20mysql" </w:instrText>
      </w:r>
      <w:r w:rsidRPr="009D63AD">
        <w:rPr>
          <w:rFonts w:ascii="Times New Roman" w:eastAsia="Times New Roman" w:hAnsi="Times New Roman" w:cs="Times New Roman"/>
          <w:sz w:val="24"/>
          <w:szCs w:val="24"/>
        </w:rPr>
        <w:fldChar w:fldCharType="separate"/>
      </w:r>
      <w:r w:rsidRPr="009D63AD">
        <w:rPr>
          <w:rFonts w:ascii="Times New Roman" w:eastAsia="Times New Roman" w:hAnsi="Times New Roman" w:cs="Times New Roman"/>
          <w:color w:val="0000FF"/>
          <w:sz w:val="24"/>
          <w:szCs w:val="24"/>
          <w:u w:val="single"/>
        </w:rPr>
        <w:t>morris</w:t>
      </w:r>
      <w:proofErr w:type="spellEnd"/>
      <w:r w:rsidRPr="009D63AD">
        <w:rPr>
          <w:rFonts w:ascii="Times New Roman" w:eastAsia="Times New Roman" w:hAnsi="Times New Roman" w:cs="Times New Roman"/>
          <w:color w:val="0000FF"/>
          <w:sz w:val="24"/>
          <w:szCs w:val="24"/>
          <w:u w:val="single"/>
        </w:rPr>
        <w:t xml:space="preserve"> chart data from </w:t>
      </w:r>
      <w:proofErr w:type="spellStart"/>
      <w:r w:rsidRPr="009D63AD">
        <w:rPr>
          <w:rFonts w:ascii="Times New Roman" w:eastAsia="Times New Roman" w:hAnsi="Times New Roman" w:cs="Times New Roman"/>
          <w:color w:val="0000FF"/>
          <w:sz w:val="24"/>
          <w:szCs w:val="24"/>
          <w:u w:val="single"/>
        </w:rPr>
        <w:t>mysql</w:t>
      </w:r>
      <w:proofErr w:type="spellEnd"/>
      <w:r w:rsidRPr="009D63AD">
        <w:rPr>
          <w:rFonts w:ascii="Times New Roman" w:eastAsia="Times New Roman" w:hAnsi="Times New Roman" w:cs="Times New Roman"/>
          <w:sz w:val="24"/>
          <w:szCs w:val="24"/>
        </w:rPr>
        <w:fldChar w:fldCharType="end"/>
      </w:r>
      <w:r w:rsidRPr="009D63AD">
        <w:rPr>
          <w:rFonts w:ascii="Times New Roman" w:eastAsia="Times New Roman" w:hAnsi="Times New Roman" w:cs="Times New Roman"/>
          <w:sz w:val="24"/>
          <w:szCs w:val="24"/>
        </w:rPr>
        <w:t xml:space="preserve">, </w:t>
      </w:r>
      <w:hyperlink r:id="rId6" w:history="1">
        <w:r w:rsidRPr="009D63AD">
          <w:rPr>
            <w:rFonts w:ascii="Times New Roman" w:eastAsia="Times New Roman" w:hAnsi="Times New Roman" w:cs="Times New Roman"/>
            <w:color w:val="0000FF"/>
            <w:sz w:val="24"/>
            <w:szCs w:val="24"/>
            <w:u w:val="single"/>
          </w:rPr>
          <w:t xml:space="preserve">morris.js area chart in </w:t>
        </w:r>
        <w:proofErr w:type="spellStart"/>
        <w:r w:rsidRPr="009D63AD">
          <w:rPr>
            <w:rFonts w:ascii="Times New Roman" w:eastAsia="Times New Roman" w:hAnsi="Times New Roman" w:cs="Times New Roman"/>
            <w:color w:val="0000FF"/>
            <w:sz w:val="24"/>
            <w:szCs w:val="24"/>
            <w:u w:val="single"/>
          </w:rPr>
          <w:t>php</w:t>
        </w:r>
        <w:proofErr w:type="spellEnd"/>
        <w:r w:rsidRPr="009D63AD">
          <w:rPr>
            <w:rFonts w:ascii="Times New Roman" w:eastAsia="Times New Roman" w:hAnsi="Times New Roman" w:cs="Times New Roman"/>
            <w:color w:val="0000FF"/>
            <w:sz w:val="24"/>
            <w:szCs w:val="24"/>
            <w:u w:val="single"/>
          </w:rPr>
          <w:t xml:space="preserve"> </w:t>
        </w:r>
        <w:proofErr w:type="spellStart"/>
        <w:r w:rsidRPr="009D63AD">
          <w:rPr>
            <w:rFonts w:ascii="Times New Roman" w:eastAsia="Times New Roman" w:hAnsi="Times New Roman" w:cs="Times New Roman"/>
            <w:color w:val="0000FF"/>
            <w:sz w:val="24"/>
            <w:szCs w:val="24"/>
            <w:u w:val="single"/>
          </w:rPr>
          <w:t>mysql</w:t>
        </w:r>
        <w:proofErr w:type="spellEnd"/>
      </w:hyperlink>
      <w:r w:rsidRPr="009D63AD">
        <w:rPr>
          <w:rFonts w:ascii="Times New Roman" w:eastAsia="Times New Roman" w:hAnsi="Times New Roman" w:cs="Times New Roman"/>
          <w:sz w:val="24"/>
          <w:szCs w:val="24"/>
        </w:rPr>
        <w:t xml:space="preserve">, </w:t>
      </w:r>
      <w:hyperlink r:id="rId7" w:history="1">
        <w:r w:rsidRPr="009D63AD">
          <w:rPr>
            <w:rFonts w:ascii="Times New Roman" w:eastAsia="Times New Roman" w:hAnsi="Times New Roman" w:cs="Times New Roman"/>
            <w:color w:val="0000FF"/>
            <w:sz w:val="24"/>
            <w:szCs w:val="24"/>
            <w:u w:val="single"/>
          </w:rPr>
          <w:t>morris.js dynamic data</w:t>
        </w:r>
      </w:hyperlink>
      <w:r w:rsidRPr="009D63AD">
        <w:rPr>
          <w:rFonts w:ascii="Times New Roman" w:eastAsia="Times New Roman" w:hAnsi="Times New Roman" w:cs="Times New Roman"/>
          <w:sz w:val="24"/>
          <w:szCs w:val="24"/>
        </w:rPr>
        <w:t xml:space="preserve">, </w:t>
      </w:r>
      <w:hyperlink r:id="rId8" w:history="1">
        <w:r w:rsidRPr="009D63AD">
          <w:rPr>
            <w:rFonts w:ascii="Times New Roman" w:eastAsia="Times New Roman" w:hAnsi="Times New Roman" w:cs="Times New Roman"/>
            <w:color w:val="0000FF"/>
            <w:sz w:val="24"/>
            <w:szCs w:val="24"/>
            <w:u w:val="single"/>
          </w:rPr>
          <w:t xml:space="preserve">morris.js line chart in </w:t>
        </w:r>
        <w:proofErr w:type="spellStart"/>
        <w:r w:rsidRPr="009D63AD">
          <w:rPr>
            <w:rFonts w:ascii="Times New Roman" w:eastAsia="Times New Roman" w:hAnsi="Times New Roman" w:cs="Times New Roman"/>
            <w:color w:val="0000FF"/>
            <w:sz w:val="24"/>
            <w:szCs w:val="24"/>
            <w:u w:val="single"/>
          </w:rPr>
          <w:t>php</w:t>
        </w:r>
        <w:proofErr w:type="spellEnd"/>
        <w:r w:rsidRPr="009D63AD">
          <w:rPr>
            <w:rFonts w:ascii="Times New Roman" w:eastAsia="Times New Roman" w:hAnsi="Times New Roman" w:cs="Times New Roman"/>
            <w:color w:val="0000FF"/>
            <w:sz w:val="24"/>
            <w:szCs w:val="24"/>
            <w:u w:val="single"/>
          </w:rPr>
          <w:t xml:space="preserve"> </w:t>
        </w:r>
        <w:proofErr w:type="spellStart"/>
        <w:r w:rsidRPr="009D63AD">
          <w:rPr>
            <w:rFonts w:ascii="Times New Roman" w:eastAsia="Times New Roman" w:hAnsi="Times New Roman" w:cs="Times New Roman"/>
            <w:color w:val="0000FF"/>
            <w:sz w:val="24"/>
            <w:szCs w:val="24"/>
            <w:u w:val="single"/>
          </w:rPr>
          <w:t>mysql</w:t>
        </w:r>
        <w:proofErr w:type="spellEnd"/>
      </w:hyperlink>
      <w:r w:rsidRPr="009D63AD">
        <w:rPr>
          <w:rFonts w:ascii="Times New Roman" w:eastAsia="Times New Roman" w:hAnsi="Times New Roman" w:cs="Times New Roman"/>
          <w:sz w:val="24"/>
          <w:szCs w:val="24"/>
        </w:rPr>
        <w:t xml:space="preserve">, </w:t>
      </w:r>
      <w:hyperlink r:id="rId9" w:history="1">
        <w:r w:rsidRPr="009D63AD">
          <w:rPr>
            <w:rFonts w:ascii="Times New Roman" w:eastAsia="Times New Roman" w:hAnsi="Times New Roman" w:cs="Times New Roman"/>
            <w:color w:val="0000FF"/>
            <w:sz w:val="24"/>
            <w:szCs w:val="24"/>
            <w:u w:val="single"/>
          </w:rPr>
          <w:t xml:space="preserve">morris.js line graph </w:t>
        </w:r>
        <w:proofErr w:type="spellStart"/>
        <w:r w:rsidRPr="009D63AD">
          <w:rPr>
            <w:rFonts w:ascii="Times New Roman" w:eastAsia="Times New Roman" w:hAnsi="Times New Roman" w:cs="Times New Roman"/>
            <w:color w:val="0000FF"/>
            <w:sz w:val="24"/>
            <w:szCs w:val="24"/>
            <w:u w:val="single"/>
          </w:rPr>
          <w:t>php</w:t>
        </w:r>
        <w:proofErr w:type="spellEnd"/>
        <w:r w:rsidRPr="009D63AD">
          <w:rPr>
            <w:rFonts w:ascii="Times New Roman" w:eastAsia="Times New Roman" w:hAnsi="Times New Roman" w:cs="Times New Roman"/>
            <w:color w:val="0000FF"/>
            <w:sz w:val="24"/>
            <w:szCs w:val="24"/>
            <w:u w:val="single"/>
          </w:rPr>
          <w:t xml:space="preserve"> </w:t>
        </w:r>
        <w:proofErr w:type="spellStart"/>
        <w:r w:rsidRPr="009D63AD">
          <w:rPr>
            <w:rFonts w:ascii="Times New Roman" w:eastAsia="Times New Roman" w:hAnsi="Times New Roman" w:cs="Times New Roman"/>
            <w:color w:val="0000FF"/>
            <w:sz w:val="24"/>
            <w:szCs w:val="24"/>
            <w:u w:val="single"/>
          </w:rPr>
          <w:t>mysql</w:t>
        </w:r>
        <w:proofErr w:type="spellEnd"/>
      </w:hyperlink>
      <w:r w:rsidRPr="009D63AD">
        <w:rPr>
          <w:rFonts w:ascii="Times New Roman" w:eastAsia="Times New Roman" w:hAnsi="Times New Roman" w:cs="Times New Roman"/>
          <w:sz w:val="24"/>
          <w:szCs w:val="24"/>
        </w:rPr>
        <w:t xml:space="preserve">, </w:t>
      </w:r>
      <w:hyperlink r:id="rId10" w:history="1">
        <w:r w:rsidRPr="009D63AD">
          <w:rPr>
            <w:rFonts w:ascii="Times New Roman" w:eastAsia="Times New Roman" w:hAnsi="Times New Roman" w:cs="Times New Roman"/>
            <w:color w:val="0000FF"/>
            <w:sz w:val="24"/>
            <w:szCs w:val="24"/>
            <w:u w:val="single"/>
          </w:rPr>
          <w:t xml:space="preserve">morris.js </w:t>
        </w:r>
        <w:proofErr w:type="spellStart"/>
        <w:r w:rsidRPr="009D63AD">
          <w:rPr>
            <w:rFonts w:ascii="Times New Roman" w:eastAsia="Times New Roman" w:hAnsi="Times New Roman" w:cs="Times New Roman"/>
            <w:color w:val="0000FF"/>
            <w:sz w:val="24"/>
            <w:szCs w:val="24"/>
            <w:u w:val="single"/>
          </w:rPr>
          <w:t>php</w:t>
        </w:r>
        <w:proofErr w:type="spellEnd"/>
      </w:hyperlink>
      <w:r w:rsidRPr="009D63AD">
        <w:rPr>
          <w:rFonts w:ascii="Times New Roman" w:eastAsia="Times New Roman" w:hAnsi="Times New Roman" w:cs="Times New Roman"/>
          <w:sz w:val="24"/>
          <w:szCs w:val="24"/>
        </w:rPr>
        <w:t xml:space="preserve">, </w:t>
      </w:r>
      <w:hyperlink r:id="rId11" w:history="1">
        <w:r w:rsidRPr="009D63AD">
          <w:rPr>
            <w:rFonts w:ascii="Times New Roman" w:eastAsia="Times New Roman" w:hAnsi="Times New Roman" w:cs="Times New Roman"/>
            <w:color w:val="0000FF"/>
            <w:sz w:val="24"/>
            <w:szCs w:val="24"/>
            <w:u w:val="single"/>
          </w:rPr>
          <w:t>morris.js tutorial</w:t>
        </w:r>
      </w:hyperlink>
      <w:r w:rsidRPr="009D63AD">
        <w:rPr>
          <w:rFonts w:ascii="Times New Roman" w:eastAsia="Times New Roman" w:hAnsi="Times New Roman" w:cs="Times New Roman"/>
          <w:sz w:val="24"/>
          <w:szCs w:val="24"/>
        </w:rPr>
        <w:t xml:space="preserve">, </w:t>
      </w:r>
      <w:hyperlink r:id="rId12" w:history="1">
        <w:proofErr w:type="spellStart"/>
        <w:r w:rsidRPr="009D63AD">
          <w:rPr>
            <w:rFonts w:ascii="Times New Roman" w:eastAsia="Times New Roman" w:hAnsi="Times New Roman" w:cs="Times New Roman"/>
            <w:color w:val="0000FF"/>
            <w:sz w:val="24"/>
            <w:szCs w:val="24"/>
            <w:u w:val="single"/>
          </w:rPr>
          <w:t>php</w:t>
        </w:r>
        <w:proofErr w:type="spellEnd"/>
      </w:hyperlink>
      <w:r w:rsidRPr="009D63AD">
        <w:rPr>
          <w:rFonts w:ascii="Times New Roman" w:eastAsia="Times New Roman" w:hAnsi="Times New Roman" w:cs="Times New Roman"/>
          <w:sz w:val="24"/>
          <w:szCs w:val="24"/>
        </w:rPr>
        <w:t>     </w:t>
      </w:r>
      <w:hyperlink r:id="rId13" w:anchor="comment-form" w:history="1">
        <w:r w:rsidRPr="009D63AD">
          <w:rPr>
            <w:rFonts w:ascii="Times New Roman" w:eastAsia="Times New Roman" w:hAnsi="Times New Roman" w:cs="Times New Roman"/>
            <w:color w:val="0000FF"/>
            <w:sz w:val="24"/>
            <w:szCs w:val="24"/>
            <w:u w:val="single"/>
          </w:rPr>
          <w:t>20 comments</w:t>
        </w:r>
      </w:hyperlink>
      <w:r w:rsidRPr="009D63AD">
        <w:rPr>
          <w:rFonts w:ascii="Times New Roman" w:eastAsia="Times New Roman" w:hAnsi="Times New Roman" w:cs="Times New Roman"/>
          <w:sz w:val="24"/>
          <w:szCs w:val="24"/>
        </w:rPr>
        <w:t xml:space="preserve">    </w:t>
      </w:r>
    </w:p>
    <w:p w:rsidR="009D63AD" w:rsidRPr="009D63AD" w:rsidRDefault="009D63AD" w:rsidP="009D63AD">
      <w:pPr>
        <w:spacing w:after="0" w:line="240" w:lineRule="auto"/>
        <w:rPr>
          <w:rFonts w:ascii="Times New Roman" w:eastAsia="Times New Roman" w:hAnsi="Times New Roman" w:cs="Times New Roman"/>
          <w:sz w:val="24"/>
          <w:szCs w:val="24"/>
        </w:rPr>
      </w:pPr>
      <w:r w:rsidRPr="009D63AD">
        <w:rPr>
          <w:rFonts w:ascii="Times New Roman" w:eastAsia="Times New Roman" w:hAnsi="Times New Roman" w:cs="Times New Roman"/>
          <w:sz w:val="24"/>
          <w:szCs w:val="24"/>
        </w:rPr>
        <w:br/>
      </w:r>
      <w:r w:rsidRPr="009D63AD">
        <w:rPr>
          <w:rFonts w:ascii="Times New Roman" w:eastAsia="Times New Roman" w:hAnsi="Times New Roman" w:cs="Times New Roman"/>
          <w:sz w:val="24"/>
          <w:szCs w:val="24"/>
        </w:rPr>
        <w:br/>
      </w:r>
      <w:proofErr w:type="gramStart"/>
      <w:r w:rsidRPr="009D63AD">
        <w:rPr>
          <w:rFonts w:ascii="Times New Roman" w:eastAsia="Times New Roman" w:hAnsi="Times New Roman" w:cs="Times New Roman"/>
          <w:sz w:val="24"/>
          <w:szCs w:val="24"/>
        </w:rPr>
        <w:t>This post cover</w:t>
      </w:r>
      <w:proofErr w:type="gramEnd"/>
      <w:r w:rsidRPr="009D63AD">
        <w:rPr>
          <w:rFonts w:ascii="Times New Roman" w:eastAsia="Times New Roman" w:hAnsi="Times New Roman" w:cs="Times New Roman"/>
          <w:sz w:val="24"/>
          <w:szCs w:val="24"/>
        </w:rPr>
        <w:t xml:space="preserve"> one of the advance topic like how to implement </w:t>
      </w:r>
      <w:proofErr w:type="spellStart"/>
      <w:r w:rsidRPr="009D63AD">
        <w:rPr>
          <w:rFonts w:ascii="Times New Roman" w:eastAsia="Times New Roman" w:hAnsi="Times New Roman" w:cs="Times New Roman"/>
          <w:sz w:val="24"/>
          <w:szCs w:val="24"/>
        </w:rPr>
        <w:t>Mysql</w:t>
      </w:r>
      <w:proofErr w:type="spellEnd"/>
      <w:r w:rsidRPr="009D63AD">
        <w:rPr>
          <w:rFonts w:ascii="Times New Roman" w:eastAsia="Times New Roman" w:hAnsi="Times New Roman" w:cs="Times New Roman"/>
          <w:sz w:val="24"/>
          <w:szCs w:val="24"/>
        </w:rPr>
        <w:t xml:space="preserve"> data with Morris.js Chart to make stylish chart by using PHP Script. In one of </w:t>
      </w:r>
      <w:proofErr w:type="gramStart"/>
      <w:r w:rsidRPr="009D63AD">
        <w:rPr>
          <w:rFonts w:ascii="Times New Roman" w:eastAsia="Times New Roman" w:hAnsi="Times New Roman" w:cs="Times New Roman"/>
          <w:sz w:val="24"/>
          <w:szCs w:val="24"/>
        </w:rPr>
        <w:t>the our</w:t>
      </w:r>
      <w:proofErr w:type="gramEnd"/>
      <w:r w:rsidRPr="009D63AD">
        <w:rPr>
          <w:rFonts w:ascii="Times New Roman" w:eastAsia="Times New Roman" w:hAnsi="Times New Roman" w:cs="Times New Roman"/>
          <w:sz w:val="24"/>
          <w:szCs w:val="24"/>
        </w:rPr>
        <w:t xml:space="preserve"> previous post in which we have seen how to use Google Chart Library with PHP and </w:t>
      </w:r>
      <w:proofErr w:type="spellStart"/>
      <w:r w:rsidRPr="009D63AD">
        <w:rPr>
          <w:rFonts w:ascii="Times New Roman" w:eastAsia="Times New Roman" w:hAnsi="Times New Roman" w:cs="Times New Roman"/>
          <w:sz w:val="24"/>
          <w:szCs w:val="24"/>
        </w:rPr>
        <w:t>Mysql</w:t>
      </w:r>
      <w:proofErr w:type="spellEnd"/>
      <w:r w:rsidRPr="009D63AD">
        <w:rPr>
          <w:rFonts w:ascii="Times New Roman" w:eastAsia="Times New Roman" w:hAnsi="Times New Roman" w:cs="Times New Roman"/>
          <w:sz w:val="24"/>
          <w:szCs w:val="24"/>
        </w:rPr>
        <w:t xml:space="preserve"> database. But now we have seen one more Chart library and how to use this Morris.js chart library with PHP and </w:t>
      </w:r>
      <w:proofErr w:type="spellStart"/>
      <w:r w:rsidRPr="009D63AD">
        <w:rPr>
          <w:rFonts w:ascii="Times New Roman" w:eastAsia="Times New Roman" w:hAnsi="Times New Roman" w:cs="Times New Roman"/>
          <w:sz w:val="24"/>
          <w:szCs w:val="24"/>
        </w:rPr>
        <w:t>Mysql</w:t>
      </w:r>
      <w:proofErr w:type="spellEnd"/>
      <w:r w:rsidRPr="009D63AD">
        <w:rPr>
          <w:rFonts w:ascii="Times New Roman" w:eastAsia="Times New Roman" w:hAnsi="Times New Roman" w:cs="Times New Roman"/>
          <w:sz w:val="24"/>
          <w:szCs w:val="24"/>
        </w:rPr>
        <w:t>.</w:t>
      </w:r>
      <w:r w:rsidRPr="009D63AD">
        <w:rPr>
          <w:rFonts w:ascii="Times New Roman" w:eastAsia="Times New Roman" w:hAnsi="Times New Roman" w:cs="Times New Roman"/>
          <w:sz w:val="24"/>
          <w:szCs w:val="24"/>
        </w:rPr>
        <w:br/>
      </w:r>
      <w:r w:rsidRPr="009D63AD">
        <w:rPr>
          <w:rFonts w:ascii="Times New Roman" w:eastAsia="Times New Roman" w:hAnsi="Times New Roman" w:cs="Times New Roman"/>
          <w:sz w:val="24"/>
          <w:szCs w:val="24"/>
        </w:rPr>
        <w:br/>
        <w:t xml:space="preserve">We have already know most of data in any web based application are comes from the sourced of database and based on that data we want required to display that data in chart or graph format on web page. So display of database data under graph or chart visualization on web page is the headache for most of the programmer and this task required </w:t>
      </w:r>
      <w:proofErr w:type="spellStart"/>
      <w:r w:rsidRPr="009D63AD">
        <w:rPr>
          <w:rFonts w:ascii="Times New Roman" w:eastAsia="Times New Roman" w:hAnsi="Times New Roman" w:cs="Times New Roman"/>
          <w:sz w:val="24"/>
          <w:szCs w:val="24"/>
        </w:rPr>
        <w:t>lost</w:t>
      </w:r>
      <w:proofErr w:type="spellEnd"/>
      <w:r w:rsidRPr="009D63AD">
        <w:rPr>
          <w:rFonts w:ascii="Times New Roman" w:eastAsia="Times New Roman" w:hAnsi="Times New Roman" w:cs="Times New Roman"/>
          <w:sz w:val="24"/>
          <w:szCs w:val="24"/>
        </w:rPr>
        <w:t xml:space="preserve"> of steps to display data in graph or chart format. But after coming of Morris.js charts, it makes this work </w:t>
      </w:r>
      <w:proofErr w:type="gramStart"/>
      <w:r w:rsidRPr="009D63AD">
        <w:rPr>
          <w:rFonts w:ascii="Times New Roman" w:eastAsia="Times New Roman" w:hAnsi="Times New Roman" w:cs="Times New Roman"/>
          <w:sz w:val="24"/>
          <w:szCs w:val="24"/>
        </w:rPr>
        <w:t>more easier</w:t>
      </w:r>
      <w:proofErr w:type="gramEnd"/>
      <w:r w:rsidRPr="009D63AD">
        <w:rPr>
          <w:rFonts w:ascii="Times New Roman" w:eastAsia="Times New Roman" w:hAnsi="Times New Roman" w:cs="Times New Roman"/>
          <w:sz w:val="24"/>
          <w:szCs w:val="24"/>
        </w:rPr>
        <w:t xml:space="preserve"> than previously which we have done for make chart from data. We have only make simple </w:t>
      </w:r>
      <w:proofErr w:type="spellStart"/>
      <w:r w:rsidRPr="009D63AD">
        <w:rPr>
          <w:rFonts w:ascii="Times New Roman" w:eastAsia="Times New Roman" w:hAnsi="Times New Roman" w:cs="Times New Roman"/>
          <w:sz w:val="24"/>
          <w:szCs w:val="24"/>
        </w:rPr>
        <w:t>Mysql</w:t>
      </w:r>
      <w:proofErr w:type="spellEnd"/>
      <w:r w:rsidRPr="009D63AD">
        <w:rPr>
          <w:rFonts w:ascii="Times New Roman" w:eastAsia="Times New Roman" w:hAnsi="Times New Roman" w:cs="Times New Roman"/>
          <w:sz w:val="24"/>
          <w:szCs w:val="24"/>
        </w:rPr>
        <w:t xml:space="preserve"> query and execute query and pass query result to Morris charts </w:t>
      </w:r>
      <w:proofErr w:type="spellStart"/>
      <w:r w:rsidRPr="009D63AD">
        <w:rPr>
          <w:rFonts w:ascii="Times New Roman" w:eastAsia="Times New Roman" w:hAnsi="Times New Roman" w:cs="Times New Roman"/>
          <w:sz w:val="24"/>
          <w:szCs w:val="24"/>
        </w:rPr>
        <w:t>javascript</w:t>
      </w:r>
      <w:proofErr w:type="spellEnd"/>
      <w:r w:rsidRPr="009D63AD">
        <w:rPr>
          <w:rFonts w:ascii="Times New Roman" w:eastAsia="Times New Roman" w:hAnsi="Times New Roman" w:cs="Times New Roman"/>
          <w:sz w:val="24"/>
          <w:szCs w:val="24"/>
        </w:rPr>
        <w:t xml:space="preserve"> and after this it will make chart as per our requirement. Morris.js Charts library is our best loved library for displaying data in charts format on web page.</w:t>
      </w:r>
    </w:p>
    <w:p w:rsidR="009D63AD" w:rsidRPr="009D63AD" w:rsidRDefault="009D63AD" w:rsidP="009D63AD">
      <w:pPr>
        <w:spacing w:after="240" w:line="240" w:lineRule="auto"/>
        <w:rPr>
          <w:ins w:id="0" w:author="Unknown"/>
          <w:rFonts w:ascii="Times New Roman" w:eastAsia="Times New Roman" w:hAnsi="Times New Roman" w:cs="Times New Roman"/>
          <w:sz w:val="24"/>
          <w:szCs w:val="24"/>
        </w:rPr>
      </w:pPr>
      <w:ins w:id="1" w:author="Unknown">
        <w:r w:rsidRPr="009D63AD">
          <w:rPr>
            <w:rFonts w:ascii="Times New Roman" w:eastAsia="Times New Roman" w:hAnsi="Times New Roman" w:cs="Times New Roman"/>
            <w:sz w:val="24"/>
            <w:szCs w:val="24"/>
          </w:rPr>
          <w:br/>
        </w:r>
        <w:r w:rsidRPr="009D63AD">
          <w:rPr>
            <w:rFonts w:ascii="Times New Roman" w:eastAsia="Times New Roman" w:hAnsi="Times New Roman" w:cs="Times New Roman"/>
            <w:sz w:val="24"/>
            <w:szCs w:val="24"/>
          </w:rPr>
          <w:br/>
          <w:t xml:space="preserve">In this post we will first make simple query and make data for Morris.js chart, based on that data we will make Line chart, Area chart, Bar chart and Bar chart with stacked option. For making </w:t>
        </w:r>
        <w:proofErr w:type="gramStart"/>
        <w:r w:rsidRPr="009D63AD">
          <w:rPr>
            <w:rFonts w:ascii="Times New Roman" w:eastAsia="Times New Roman" w:hAnsi="Times New Roman" w:cs="Times New Roman"/>
            <w:sz w:val="24"/>
            <w:szCs w:val="24"/>
          </w:rPr>
          <w:t>this chart</w:t>
        </w:r>
        <w:proofErr w:type="gramEnd"/>
        <w:r w:rsidRPr="009D63AD">
          <w:rPr>
            <w:rFonts w:ascii="Times New Roman" w:eastAsia="Times New Roman" w:hAnsi="Times New Roman" w:cs="Times New Roman"/>
            <w:sz w:val="24"/>
            <w:szCs w:val="24"/>
          </w:rPr>
          <w:t xml:space="preserve"> we have </w:t>
        </w:r>
        <w:proofErr w:type="spellStart"/>
        <w:r w:rsidRPr="009D63AD">
          <w:rPr>
            <w:rFonts w:ascii="Times New Roman" w:eastAsia="Times New Roman" w:hAnsi="Times New Roman" w:cs="Times New Roman"/>
            <w:sz w:val="24"/>
            <w:szCs w:val="24"/>
          </w:rPr>
          <w:t>take</w:t>
        </w:r>
        <w:proofErr w:type="spellEnd"/>
        <w:r w:rsidRPr="009D63AD">
          <w:rPr>
            <w:rFonts w:ascii="Times New Roman" w:eastAsia="Times New Roman" w:hAnsi="Times New Roman" w:cs="Times New Roman"/>
            <w:sz w:val="24"/>
            <w:szCs w:val="24"/>
          </w:rPr>
          <w:t xml:space="preserve"> data of last 10 years profit, purchase and sale data from </w:t>
        </w:r>
        <w:proofErr w:type="spellStart"/>
        <w:r w:rsidRPr="009D63AD">
          <w:rPr>
            <w:rFonts w:ascii="Times New Roman" w:eastAsia="Times New Roman" w:hAnsi="Times New Roman" w:cs="Times New Roman"/>
            <w:sz w:val="24"/>
            <w:szCs w:val="24"/>
          </w:rPr>
          <w:t>Mysql</w:t>
        </w:r>
        <w:proofErr w:type="spellEnd"/>
        <w:r w:rsidRPr="009D63AD">
          <w:rPr>
            <w:rFonts w:ascii="Times New Roman" w:eastAsia="Times New Roman" w:hAnsi="Times New Roman" w:cs="Times New Roman"/>
            <w:sz w:val="24"/>
            <w:szCs w:val="24"/>
          </w:rPr>
          <w:t xml:space="preserve"> table.</w:t>
        </w:r>
        <w:r w:rsidRPr="009D63AD">
          <w:rPr>
            <w:rFonts w:ascii="Times New Roman" w:eastAsia="Times New Roman" w:hAnsi="Times New Roman" w:cs="Times New Roman"/>
            <w:sz w:val="24"/>
            <w:szCs w:val="24"/>
          </w:rPr>
          <w:br/>
        </w:r>
      </w:ins>
    </w:p>
    <w:p w:rsidR="009D63AD" w:rsidRPr="009D63AD" w:rsidRDefault="009D63AD" w:rsidP="009D63AD">
      <w:pPr>
        <w:spacing w:after="0" w:line="240" w:lineRule="auto"/>
        <w:jc w:val="center"/>
        <w:rPr>
          <w:ins w:id="2"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050915" cy="3427095"/>
            <wp:effectExtent l="0" t="0" r="6985" b="1905"/>
            <wp:docPr id="1" name="Picture 1" descr="https://2.bp.blogspot.com/-NDT5EYEwsGk/WNjvpAP5KYI/AAAAAAAAAc4/W89ZY8vEV1UIyKfTrcajWBilV3l0yJ5PgCLcB/s1600/how-to-use-morrisjs-chart-with-php-mysql-small.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NDT5EYEwsGk/WNjvpAP5KYI/AAAAAAAAAc4/W89ZY8vEV1UIyKfTrcajWBilV3l0yJ5PgCLcB/s1600/how-to-use-morrisjs-chart-with-php-mysql-small.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0915" cy="3427095"/>
                    </a:xfrm>
                    <a:prstGeom prst="rect">
                      <a:avLst/>
                    </a:prstGeom>
                    <a:noFill/>
                    <a:ln>
                      <a:noFill/>
                    </a:ln>
                  </pic:spPr>
                </pic:pic>
              </a:graphicData>
            </a:graphic>
          </wp:inline>
        </w:drawing>
      </w:r>
    </w:p>
    <w:p w:rsidR="009D63AD" w:rsidRPr="009D63AD" w:rsidRDefault="009D63AD" w:rsidP="009D63AD">
      <w:pPr>
        <w:spacing w:after="240" w:line="240" w:lineRule="auto"/>
        <w:rPr>
          <w:ins w:id="3" w:author="Unknown"/>
          <w:rFonts w:ascii="Times New Roman" w:eastAsia="Times New Roman" w:hAnsi="Times New Roman" w:cs="Times New Roman"/>
          <w:sz w:val="24"/>
          <w:szCs w:val="24"/>
        </w:rPr>
      </w:pPr>
      <w:ins w:id="4" w:author="Unknown">
        <w:r w:rsidRPr="009D63AD">
          <w:rPr>
            <w:rFonts w:ascii="Times New Roman" w:eastAsia="Times New Roman" w:hAnsi="Times New Roman" w:cs="Times New Roman"/>
            <w:sz w:val="24"/>
            <w:szCs w:val="24"/>
          </w:rPr>
          <w:br/>
        </w:r>
        <w:r w:rsidRPr="009D63AD">
          <w:rPr>
            <w:rFonts w:ascii="Times New Roman" w:eastAsia="Times New Roman" w:hAnsi="Times New Roman" w:cs="Times New Roman"/>
            <w:sz w:val="24"/>
            <w:szCs w:val="24"/>
          </w:rPr>
          <w:br/>
          <w:t xml:space="preserve">First we have load required </w:t>
        </w:r>
        <w:proofErr w:type="spellStart"/>
        <w:r w:rsidRPr="009D63AD">
          <w:rPr>
            <w:rFonts w:ascii="Times New Roman" w:eastAsia="Times New Roman" w:hAnsi="Times New Roman" w:cs="Times New Roman"/>
            <w:sz w:val="24"/>
            <w:szCs w:val="24"/>
          </w:rPr>
          <w:t>cdn</w:t>
        </w:r>
        <w:proofErr w:type="spellEnd"/>
        <w:r w:rsidRPr="009D63AD">
          <w:rPr>
            <w:rFonts w:ascii="Times New Roman" w:eastAsia="Times New Roman" w:hAnsi="Times New Roman" w:cs="Times New Roman"/>
            <w:sz w:val="24"/>
            <w:szCs w:val="24"/>
          </w:rPr>
          <w:t xml:space="preserve"> library link for use Morris.js chart with PHP and </w:t>
        </w:r>
        <w:proofErr w:type="spellStart"/>
        <w:r w:rsidRPr="009D63AD">
          <w:rPr>
            <w:rFonts w:ascii="Times New Roman" w:eastAsia="Times New Roman" w:hAnsi="Times New Roman" w:cs="Times New Roman"/>
            <w:sz w:val="24"/>
            <w:szCs w:val="24"/>
          </w:rPr>
          <w:t>Mysql</w:t>
        </w:r>
        <w:proofErr w:type="spellEnd"/>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 w:author="Unknown"/>
          <w:rFonts w:ascii="Courier New" w:eastAsia="Times New Roman" w:hAnsi="Courier New" w:cs="Courier New"/>
          <w:sz w:val="20"/>
          <w:szCs w:val="20"/>
        </w:rPr>
      </w:pPr>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 w:author="Unknown"/>
          <w:rFonts w:ascii="Courier New" w:eastAsia="Times New Roman" w:hAnsi="Courier New" w:cs="Courier New"/>
          <w:sz w:val="20"/>
          <w:szCs w:val="20"/>
        </w:rPr>
      </w:pPr>
      <w:ins w:id="7" w:author="Unknown">
        <w:r w:rsidRPr="009D63AD">
          <w:rPr>
            <w:rFonts w:ascii="Courier New" w:eastAsia="Times New Roman" w:hAnsi="Courier New" w:cs="Courier New"/>
            <w:sz w:val="20"/>
            <w:szCs w:val="20"/>
          </w:rPr>
          <w:t xml:space="preserve">&lt;link </w:t>
        </w:r>
        <w:proofErr w:type="spellStart"/>
        <w:r w:rsidRPr="009D63AD">
          <w:rPr>
            <w:rFonts w:ascii="Courier New" w:eastAsia="Times New Roman" w:hAnsi="Courier New" w:cs="Courier New"/>
            <w:sz w:val="20"/>
            <w:szCs w:val="20"/>
          </w:rPr>
          <w:t>rel</w:t>
        </w:r>
        <w:proofErr w:type="spellEnd"/>
        <w:r w:rsidRPr="009D63AD">
          <w:rPr>
            <w:rFonts w:ascii="Courier New" w:eastAsia="Times New Roman" w:hAnsi="Courier New" w:cs="Courier New"/>
            <w:sz w:val="20"/>
            <w:szCs w:val="20"/>
          </w:rPr>
          <w:t>="</w:t>
        </w:r>
        <w:proofErr w:type="spellStart"/>
        <w:r w:rsidRPr="009D63AD">
          <w:rPr>
            <w:rFonts w:ascii="Courier New" w:eastAsia="Times New Roman" w:hAnsi="Courier New" w:cs="Courier New"/>
            <w:sz w:val="20"/>
            <w:szCs w:val="20"/>
          </w:rPr>
          <w:t>stylesheet</w:t>
        </w:r>
        <w:proofErr w:type="spellEnd"/>
        <w:r w:rsidRPr="009D63AD">
          <w:rPr>
            <w:rFonts w:ascii="Courier New" w:eastAsia="Times New Roman" w:hAnsi="Courier New" w:cs="Courier New"/>
            <w:sz w:val="20"/>
            <w:szCs w:val="20"/>
          </w:rPr>
          <w:t>" href="//cdnjs.cloudflare.com/ajax/libs/morris.js/0.5.1/morris.css"&gt;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 w:author="Unknown"/>
          <w:rFonts w:ascii="Courier New" w:eastAsia="Times New Roman" w:hAnsi="Courier New" w:cs="Courier New"/>
          <w:sz w:val="20"/>
          <w:szCs w:val="20"/>
        </w:rPr>
      </w:pPr>
      <w:ins w:id="9" w:author="Unknown">
        <w:r w:rsidRPr="009D63AD">
          <w:rPr>
            <w:rFonts w:ascii="Courier New" w:eastAsia="Times New Roman" w:hAnsi="Courier New" w:cs="Courier New"/>
            <w:sz w:val="20"/>
            <w:szCs w:val="20"/>
          </w:rPr>
          <w:t xml:space="preserve">  &lt;</w:t>
        </w:r>
        <w:proofErr w:type="gramStart"/>
        <w:r w:rsidRPr="009D63AD">
          <w:rPr>
            <w:rFonts w:ascii="Courier New" w:eastAsia="Times New Roman" w:hAnsi="Courier New" w:cs="Courier New"/>
            <w:sz w:val="20"/>
            <w:szCs w:val="20"/>
          </w:rPr>
          <w:t>script</w:t>
        </w:r>
        <w:proofErr w:type="gramEnd"/>
        <w:r w:rsidRPr="009D63AD">
          <w:rPr>
            <w:rFonts w:ascii="Courier New" w:eastAsia="Times New Roman" w:hAnsi="Courier New" w:cs="Courier New"/>
            <w:sz w:val="20"/>
            <w:szCs w:val="20"/>
          </w:rPr>
          <w:t xml:space="preserve"> src="//ajax.googleapis.com/ajax/libs/jquery/1.9.0/jquery.min.js"&gt;&lt;/script&gt;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 w:author="Unknown"/>
          <w:rFonts w:ascii="Courier New" w:eastAsia="Times New Roman" w:hAnsi="Courier New" w:cs="Courier New"/>
          <w:sz w:val="20"/>
          <w:szCs w:val="20"/>
        </w:rPr>
      </w:pPr>
      <w:ins w:id="11" w:author="Unknown">
        <w:r w:rsidRPr="009D63AD">
          <w:rPr>
            <w:rFonts w:ascii="Courier New" w:eastAsia="Times New Roman" w:hAnsi="Courier New" w:cs="Courier New"/>
            <w:sz w:val="20"/>
            <w:szCs w:val="20"/>
          </w:rPr>
          <w:t xml:space="preserve">  &lt;</w:t>
        </w:r>
        <w:proofErr w:type="gramStart"/>
        <w:r w:rsidRPr="009D63AD">
          <w:rPr>
            <w:rFonts w:ascii="Courier New" w:eastAsia="Times New Roman" w:hAnsi="Courier New" w:cs="Courier New"/>
            <w:sz w:val="20"/>
            <w:szCs w:val="20"/>
          </w:rPr>
          <w:t>script</w:t>
        </w:r>
        <w:proofErr w:type="gramEnd"/>
        <w:r w:rsidRPr="009D63AD">
          <w:rPr>
            <w:rFonts w:ascii="Courier New" w:eastAsia="Times New Roman" w:hAnsi="Courier New" w:cs="Courier New"/>
            <w:sz w:val="20"/>
            <w:szCs w:val="20"/>
          </w:rPr>
          <w:t xml:space="preserve"> src="//cdnjs.cloudflare.com/ajax/libs/raphael/2.1.0/raphael-min.js"&gt;&lt;/script&gt;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 w:author="Unknown"/>
          <w:rFonts w:ascii="Courier New" w:eastAsia="Times New Roman" w:hAnsi="Courier New" w:cs="Courier New"/>
          <w:sz w:val="20"/>
          <w:szCs w:val="20"/>
        </w:rPr>
      </w:pPr>
      <w:ins w:id="13" w:author="Unknown">
        <w:r w:rsidRPr="009D63AD">
          <w:rPr>
            <w:rFonts w:ascii="Courier New" w:eastAsia="Times New Roman" w:hAnsi="Courier New" w:cs="Courier New"/>
            <w:sz w:val="20"/>
            <w:szCs w:val="20"/>
          </w:rPr>
          <w:t xml:space="preserve">  &lt;</w:t>
        </w:r>
        <w:proofErr w:type="gramStart"/>
        <w:r w:rsidRPr="009D63AD">
          <w:rPr>
            <w:rFonts w:ascii="Courier New" w:eastAsia="Times New Roman" w:hAnsi="Courier New" w:cs="Courier New"/>
            <w:sz w:val="20"/>
            <w:szCs w:val="20"/>
          </w:rPr>
          <w:t>script</w:t>
        </w:r>
        <w:proofErr w:type="gramEnd"/>
        <w:r w:rsidRPr="009D63AD">
          <w:rPr>
            <w:rFonts w:ascii="Courier New" w:eastAsia="Times New Roman" w:hAnsi="Courier New" w:cs="Courier New"/>
            <w:sz w:val="20"/>
            <w:szCs w:val="20"/>
          </w:rPr>
          <w:t xml:space="preserve"> src="//cdnjs.cloudflare.com/ajax/libs/morris.js/0.5.1/morris.min.js"&gt;&lt;/script&gt;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 w:author="Unknown"/>
          <w:rFonts w:ascii="Courier New" w:eastAsia="Times New Roman" w:hAnsi="Courier New" w:cs="Courier New"/>
          <w:sz w:val="20"/>
          <w:szCs w:val="20"/>
        </w:rPr>
      </w:pPr>
    </w:p>
    <w:p w:rsidR="009D63AD" w:rsidRPr="009D63AD" w:rsidRDefault="009D63AD" w:rsidP="009D63AD">
      <w:pPr>
        <w:spacing w:after="240" w:line="240" w:lineRule="auto"/>
        <w:rPr>
          <w:ins w:id="15" w:author="Unknown"/>
          <w:rFonts w:ascii="Times New Roman" w:eastAsia="Times New Roman" w:hAnsi="Times New Roman" w:cs="Times New Roman"/>
          <w:sz w:val="24"/>
          <w:szCs w:val="24"/>
        </w:rPr>
      </w:pPr>
      <w:ins w:id="16" w:author="Unknown">
        <w:r w:rsidRPr="009D63AD">
          <w:rPr>
            <w:rFonts w:ascii="Times New Roman" w:eastAsia="Times New Roman" w:hAnsi="Times New Roman" w:cs="Times New Roman"/>
            <w:sz w:val="24"/>
            <w:szCs w:val="24"/>
          </w:rPr>
          <w:br/>
          <w:t xml:space="preserve">After defining required CDN library link, we have </w:t>
        </w:r>
        <w:proofErr w:type="gramStart"/>
        <w:r w:rsidRPr="009D63AD">
          <w:rPr>
            <w:rFonts w:ascii="Times New Roman" w:eastAsia="Times New Roman" w:hAnsi="Times New Roman" w:cs="Times New Roman"/>
            <w:sz w:val="24"/>
            <w:szCs w:val="24"/>
          </w:rPr>
          <w:t>create</w:t>
        </w:r>
        <w:proofErr w:type="gramEnd"/>
        <w:r w:rsidRPr="009D63AD">
          <w:rPr>
            <w:rFonts w:ascii="Times New Roman" w:eastAsia="Times New Roman" w:hAnsi="Times New Roman" w:cs="Times New Roman"/>
            <w:sz w:val="24"/>
            <w:szCs w:val="24"/>
          </w:rPr>
          <w:t xml:space="preserve"> on division tag and we will display chart under this tag.</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 w:author="Unknown"/>
          <w:rFonts w:ascii="Courier New" w:eastAsia="Times New Roman" w:hAnsi="Courier New" w:cs="Courier New"/>
          <w:sz w:val="20"/>
          <w:szCs w:val="20"/>
        </w:rPr>
      </w:pPr>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 w:author="Unknown"/>
          <w:rFonts w:ascii="Courier New" w:eastAsia="Times New Roman" w:hAnsi="Courier New" w:cs="Courier New"/>
          <w:sz w:val="20"/>
          <w:szCs w:val="20"/>
        </w:rPr>
      </w:pPr>
      <w:ins w:id="19" w:author="Unknown">
        <w:r w:rsidRPr="009D63AD">
          <w:rPr>
            <w:rFonts w:ascii="Courier New" w:eastAsia="Times New Roman" w:hAnsi="Courier New" w:cs="Courier New"/>
            <w:sz w:val="20"/>
            <w:szCs w:val="20"/>
          </w:rPr>
          <w:t>&lt;div id="chart"&gt;&lt;/div&gt;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 w:author="Unknown"/>
          <w:rFonts w:ascii="Courier New" w:eastAsia="Times New Roman" w:hAnsi="Courier New" w:cs="Courier New"/>
          <w:sz w:val="20"/>
          <w:szCs w:val="20"/>
        </w:rPr>
      </w:pPr>
    </w:p>
    <w:p w:rsidR="009D63AD" w:rsidRPr="009D63AD" w:rsidRDefault="009D63AD" w:rsidP="009D63AD">
      <w:pPr>
        <w:spacing w:after="240" w:line="240" w:lineRule="auto"/>
        <w:rPr>
          <w:ins w:id="21" w:author="Unknown"/>
          <w:rFonts w:ascii="Times New Roman" w:eastAsia="Times New Roman" w:hAnsi="Times New Roman" w:cs="Times New Roman"/>
          <w:sz w:val="24"/>
          <w:szCs w:val="24"/>
        </w:rPr>
      </w:pPr>
      <w:ins w:id="22" w:author="Unknown">
        <w:r w:rsidRPr="009D63AD">
          <w:rPr>
            <w:rFonts w:ascii="Times New Roman" w:eastAsia="Times New Roman" w:hAnsi="Times New Roman" w:cs="Times New Roman"/>
            <w:sz w:val="24"/>
            <w:szCs w:val="24"/>
          </w:rPr>
          <w:br/>
          <w:t xml:space="preserve">For fetch data from table we have write </w:t>
        </w:r>
        <w:proofErr w:type="spellStart"/>
        <w:r w:rsidRPr="009D63AD">
          <w:rPr>
            <w:rFonts w:ascii="Times New Roman" w:eastAsia="Times New Roman" w:hAnsi="Times New Roman" w:cs="Times New Roman"/>
            <w:sz w:val="24"/>
            <w:szCs w:val="24"/>
          </w:rPr>
          <w:t>php</w:t>
        </w:r>
        <w:proofErr w:type="spellEnd"/>
        <w:r w:rsidRPr="009D63AD">
          <w:rPr>
            <w:rFonts w:ascii="Times New Roman" w:eastAsia="Times New Roman" w:hAnsi="Times New Roman" w:cs="Times New Roman"/>
            <w:sz w:val="24"/>
            <w:szCs w:val="24"/>
          </w:rPr>
          <w:t xml:space="preserve"> code for fetch data from </w:t>
        </w:r>
        <w:proofErr w:type="spellStart"/>
        <w:r w:rsidRPr="009D63AD">
          <w:rPr>
            <w:rFonts w:ascii="Times New Roman" w:eastAsia="Times New Roman" w:hAnsi="Times New Roman" w:cs="Times New Roman"/>
            <w:sz w:val="24"/>
            <w:szCs w:val="24"/>
          </w:rPr>
          <w:t>Mysql</w:t>
        </w:r>
        <w:proofErr w:type="spellEnd"/>
        <w:r w:rsidRPr="009D63AD">
          <w:rPr>
            <w:rFonts w:ascii="Times New Roman" w:eastAsia="Times New Roman" w:hAnsi="Times New Roman" w:cs="Times New Roman"/>
            <w:sz w:val="24"/>
            <w:szCs w:val="24"/>
          </w:rPr>
          <w:t xml:space="preserve"> table and arrange them that data in format which are allowed in Morris.js charts </w:t>
        </w:r>
        <w:proofErr w:type="spellStart"/>
        <w:r w:rsidRPr="009D63AD">
          <w:rPr>
            <w:rFonts w:ascii="Times New Roman" w:eastAsia="Times New Roman" w:hAnsi="Times New Roman" w:cs="Times New Roman"/>
            <w:sz w:val="24"/>
            <w:szCs w:val="24"/>
          </w:rPr>
          <w:t>javascript</w:t>
        </w:r>
        <w:proofErr w:type="spellEnd"/>
        <w:r w:rsidRPr="009D63AD">
          <w:rPr>
            <w:rFonts w:ascii="Times New Roman" w:eastAsia="Times New Roman" w:hAnsi="Times New Roman" w:cs="Times New Roman"/>
            <w:sz w:val="24"/>
            <w:szCs w:val="24"/>
          </w:rPr>
          <w:t xml:space="preserve"> library.</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 w:author="Unknown"/>
          <w:rFonts w:ascii="Courier New" w:eastAsia="Times New Roman" w:hAnsi="Courier New" w:cs="Courier New"/>
          <w:sz w:val="20"/>
          <w:szCs w:val="20"/>
        </w:rPr>
      </w:pPr>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 w:author="Unknown"/>
          <w:rFonts w:ascii="Courier New" w:eastAsia="Times New Roman" w:hAnsi="Courier New" w:cs="Courier New"/>
          <w:sz w:val="20"/>
          <w:szCs w:val="20"/>
        </w:rPr>
      </w:pPr>
      <w:proofErr w:type="gramStart"/>
      <w:ins w:id="25" w:author="Unknown">
        <w:r w:rsidRPr="009D63AD">
          <w:rPr>
            <w:rFonts w:ascii="Courier New" w:eastAsia="Times New Roman" w:hAnsi="Courier New" w:cs="Courier New"/>
            <w:sz w:val="20"/>
            <w:szCs w:val="20"/>
          </w:rPr>
          <w:t>&lt;?</w:t>
        </w:r>
        <w:proofErr w:type="spellStart"/>
        <w:r w:rsidRPr="009D63AD">
          <w:rPr>
            <w:rFonts w:ascii="Courier New" w:eastAsia="Times New Roman" w:hAnsi="Courier New" w:cs="Courier New"/>
            <w:sz w:val="20"/>
            <w:szCs w:val="20"/>
          </w:rPr>
          <w:t>php</w:t>
        </w:r>
        <w:proofErr w:type="spellEnd"/>
        <w:proofErr w:type="gramEnd"/>
        <w:r w:rsidRPr="009D63AD">
          <w:rPr>
            <w:rFonts w:ascii="Courier New" w:eastAsia="Times New Roman" w:hAnsi="Courier New" w:cs="Courier New"/>
            <w:sz w:val="20"/>
            <w:szCs w:val="20"/>
          </w:rPr>
          <w:t xml:space="preserve"> </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 w:author="Unknown"/>
          <w:rFonts w:ascii="Courier New" w:eastAsia="Times New Roman" w:hAnsi="Courier New" w:cs="Courier New"/>
          <w:sz w:val="20"/>
          <w:szCs w:val="20"/>
        </w:rPr>
      </w:pPr>
      <w:ins w:id="27" w:author="Unknown">
        <w:r w:rsidRPr="009D63AD">
          <w:rPr>
            <w:rFonts w:ascii="Courier New" w:eastAsia="Times New Roman" w:hAnsi="Courier New" w:cs="Courier New"/>
            <w:sz w:val="20"/>
            <w:szCs w:val="20"/>
          </w:rPr>
          <w:t>//</w:t>
        </w:r>
        <w:proofErr w:type="spellStart"/>
        <w:r w:rsidRPr="009D63AD">
          <w:rPr>
            <w:rFonts w:ascii="Courier New" w:eastAsia="Times New Roman" w:hAnsi="Courier New" w:cs="Courier New"/>
            <w:sz w:val="20"/>
            <w:szCs w:val="20"/>
          </w:rPr>
          <w:t>index.php</w:t>
        </w:r>
        <w:proofErr w:type="spellEnd"/>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 w:author="Unknown"/>
          <w:rFonts w:ascii="Courier New" w:eastAsia="Times New Roman" w:hAnsi="Courier New" w:cs="Courier New"/>
          <w:sz w:val="20"/>
          <w:szCs w:val="20"/>
        </w:rPr>
      </w:pPr>
      <w:ins w:id="29" w:author="Unknown">
        <w:r w:rsidRPr="009D63AD">
          <w:rPr>
            <w:rFonts w:ascii="Courier New" w:eastAsia="Times New Roman" w:hAnsi="Courier New" w:cs="Courier New"/>
            <w:sz w:val="20"/>
            <w:szCs w:val="20"/>
          </w:rPr>
          <w:t xml:space="preserve">$connect = </w:t>
        </w:r>
        <w:proofErr w:type="spellStart"/>
        <w:r w:rsidRPr="009D63AD">
          <w:rPr>
            <w:rFonts w:ascii="Courier New" w:eastAsia="Times New Roman" w:hAnsi="Courier New" w:cs="Courier New"/>
            <w:sz w:val="20"/>
            <w:szCs w:val="20"/>
          </w:rPr>
          <w:t>mysqli_</w:t>
        </w:r>
        <w:proofErr w:type="gramStart"/>
        <w:r w:rsidRPr="009D63AD">
          <w:rPr>
            <w:rFonts w:ascii="Courier New" w:eastAsia="Times New Roman" w:hAnsi="Courier New" w:cs="Courier New"/>
            <w:sz w:val="20"/>
            <w:szCs w:val="20"/>
          </w:rPr>
          <w:t>connect</w:t>
        </w:r>
        <w:proofErr w:type="spellEnd"/>
        <w:r w:rsidRPr="009D63AD">
          <w:rPr>
            <w:rFonts w:ascii="Courier New" w:eastAsia="Times New Roman" w:hAnsi="Courier New" w:cs="Courier New"/>
            <w:sz w:val="20"/>
            <w:szCs w:val="20"/>
          </w:rPr>
          <w:t>(</w:t>
        </w:r>
        <w:proofErr w:type="gramEnd"/>
        <w:r w:rsidRPr="009D63AD">
          <w:rPr>
            <w:rFonts w:ascii="Courier New" w:eastAsia="Times New Roman" w:hAnsi="Courier New" w:cs="Courier New"/>
            <w:sz w:val="20"/>
            <w:szCs w:val="20"/>
          </w:rPr>
          <w:t>"</w:t>
        </w:r>
        <w:proofErr w:type="spellStart"/>
        <w:r w:rsidRPr="009D63AD">
          <w:rPr>
            <w:rFonts w:ascii="Courier New" w:eastAsia="Times New Roman" w:hAnsi="Courier New" w:cs="Courier New"/>
            <w:sz w:val="20"/>
            <w:szCs w:val="20"/>
          </w:rPr>
          <w:t>localhost</w:t>
        </w:r>
        <w:proofErr w:type="spellEnd"/>
        <w:r w:rsidRPr="009D63AD">
          <w:rPr>
            <w:rFonts w:ascii="Courier New" w:eastAsia="Times New Roman" w:hAnsi="Courier New" w:cs="Courier New"/>
            <w:sz w:val="20"/>
            <w:szCs w:val="20"/>
          </w:rPr>
          <w:t>", "root", "", "testing");</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 w:author="Unknown"/>
          <w:rFonts w:ascii="Courier New" w:eastAsia="Times New Roman" w:hAnsi="Courier New" w:cs="Courier New"/>
          <w:sz w:val="20"/>
          <w:szCs w:val="20"/>
        </w:rPr>
      </w:pPr>
      <w:ins w:id="31" w:author="Unknown">
        <w:r w:rsidRPr="009D63AD">
          <w:rPr>
            <w:rFonts w:ascii="Courier New" w:eastAsia="Times New Roman" w:hAnsi="Courier New" w:cs="Courier New"/>
            <w:sz w:val="20"/>
            <w:szCs w:val="20"/>
          </w:rPr>
          <w:t>$query = "SELECT * FROM account";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 w:author="Unknown"/>
          <w:rFonts w:ascii="Courier New" w:eastAsia="Times New Roman" w:hAnsi="Courier New" w:cs="Courier New"/>
          <w:sz w:val="20"/>
          <w:szCs w:val="20"/>
        </w:rPr>
      </w:pPr>
      <w:ins w:id="33" w:author="Unknown">
        <w:r w:rsidRPr="009D63AD">
          <w:rPr>
            <w:rFonts w:ascii="Courier New" w:eastAsia="Times New Roman" w:hAnsi="Courier New" w:cs="Courier New"/>
            <w:sz w:val="20"/>
            <w:szCs w:val="20"/>
          </w:rPr>
          <w:lastRenderedPageBreak/>
          <w:t xml:space="preserve">$result = </w:t>
        </w:r>
        <w:proofErr w:type="spellStart"/>
        <w:r w:rsidRPr="009D63AD">
          <w:rPr>
            <w:rFonts w:ascii="Courier New" w:eastAsia="Times New Roman" w:hAnsi="Courier New" w:cs="Courier New"/>
            <w:sz w:val="20"/>
            <w:szCs w:val="20"/>
          </w:rPr>
          <w:t>mysqli_</w:t>
        </w:r>
        <w:proofErr w:type="gramStart"/>
        <w:r w:rsidRPr="009D63AD">
          <w:rPr>
            <w:rFonts w:ascii="Courier New" w:eastAsia="Times New Roman" w:hAnsi="Courier New" w:cs="Courier New"/>
            <w:sz w:val="20"/>
            <w:szCs w:val="20"/>
          </w:rPr>
          <w:t>query</w:t>
        </w:r>
        <w:proofErr w:type="spellEnd"/>
        <w:r w:rsidRPr="009D63AD">
          <w:rPr>
            <w:rFonts w:ascii="Courier New" w:eastAsia="Times New Roman" w:hAnsi="Courier New" w:cs="Courier New"/>
            <w:sz w:val="20"/>
            <w:szCs w:val="20"/>
          </w:rPr>
          <w:t>(</w:t>
        </w:r>
        <w:proofErr w:type="gramEnd"/>
        <w:r w:rsidRPr="009D63AD">
          <w:rPr>
            <w:rFonts w:ascii="Courier New" w:eastAsia="Times New Roman" w:hAnsi="Courier New" w:cs="Courier New"/>
            <w:sz w:val="20"/>
            <w:szCs w:val="20"/>
          </w:rPr>
          <w:t>$connect, $query);</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 w:author="Unknown"/>
          <w:rFonts w:ascii="Courier New" w:eastAsia="Times New Roman" w:hAnsi="Courier New" w:cs="Courier New"/>
          <w:sz w:val="20"/>
          <w:szCs w:val="20"/>
        </w:rPr>
      </w:pPr>
      <w:ins w:id="35" w:author="Unknown">
        <w:r w:rsidRPr="009D63AD">
          <w:rPr>
            <w:rFonts w:ascii="Courier New" w:eastAsia="Times New Roman" w:hAnsi="Courier New" w:cs="Courier New"/>
            <w:sz w:val="20"/>
            <w:szCs w:val="20"/>
          </w:rPr>
          <w:t>$</w:t>
        </w:r>
        <w:proofErr w:type="spellStart"/>
        <w:r w:rsidRPr="009D63AD">
          <w:rPr>
            <w:rFonts w:ascii="Courier New" w:eastAsia="Times New Roman" w:hAnsi="Courier New" w:cs="Courier New"/>
            <w:sz w:val="20"/>
            <w:szCs w:val="20"/>
          </w:rPr>
          <w:t>chart_data</w:t>
        </w:r>
        <w:proofErr w:type="spellEnd"/>
        <w:r w:rsidRPr="009D63AD">
          <w:rPr>
            <w:rFonts w:ascii="Courier New" w:eastAsia="Times New Roman" w:hAnsi="Courier New" w:cs="Courier New"/>
            <w:sz w:val="20"/>
            <w:szCs w:val="20"/>
          </w:rPr>
          <w:t xml:space="preserve"> = '';</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 w:author="Unknown"/>
          <w:rFonts w:ascii="Courier New" w:eastAsia="Times New Roman" w:hAnsi="Courier New" w:cs="Courier New"/>
          <w:sz w:val="20"/>
          <w:szCs w:val="20"/>
        </w:rPr>
      </w:pPr>
      <w:proofErr w:type="gramStart"/>
      <w:ins w:id="37" w:author="Unknown">
        <w:r w:rsidRPr="009D63AD">
          <w:rPr>
            <w:rFonts w:ascii="Courier New" w:eastAsia="Times New Roman" w:hAnsi="Courier New" w:cs="Courier New"/>
            <w:sz w:val="20"/>
            <w:szCs w:val="20"/>
          </w:rPr>
          <w:t>while(</w:t>
        </w:r>
        <w:proofErr w:type="gramEnd"/>
        <w:r w:rsidRPr="009D63AD">
          <w:rPr>
            <w:rFonts w:ascii="Courier New" w:eastAsia="Times New Roman" w:hAnsi="Courier New" w:cs="Courier New"/>
            <w:sz w:val="20"/>
            <w:szCs w:val="20"/>
          </w:rPr>
          <w:t xml:space="preserve">$row = </w:t>
        </w:r>
        <w:proofErr w:type="spellStart"/>
        <w:r w:rsidRPr="009D63AD">
          <w:rPr>
            <w:rFonts w:ascii="Courier New" w:eastAsia="Times New Roman" w:hAnsi="Courier New" w:cs="Courier New"/>
            <w:sz w:val="20"/>
            <w:szCs w:val="20"/>
          </w:rPr>
          <w:t>mysqli_fetch_array</w:t>
        </w:r>
        <w:proofErr w:type="spellEnd"/>
        <w:r w:rsidRPr="009D63AD">
          <w:rPr>
            <w:rFonts w:ascii="Courier New" w:eastAsia="Times New Roman" w:hAnsi="Courier New" w:cs="Courier New"/>
            <w:sz w:val="20"/>
            <w:szCs w:val="20"/>
          </w:rPr>
          <w:t>($result))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 w:author="Unknown"/>
          <w:rFonts w:ascii="Courier New" w:eastAsia="Times New Roman" w:hAnsi="Courier New" w:cs="Courier New"/>
          <w:sz w:val="20"/>
          <w:szCs w:val="20"/>
        </w:rPr>
      </w:pPr>
      <w:ins w:id="39" w:author="Unknown">
        <w:r w:rsidRPr="009D63AD">
          <w:rPr>
            <w:rFonts w:ascii="Courier New" w:eastAsia="Times New Roman" w:hAnsi="Courier New" w:cs="Courier New"/>
            <w:sz w:val="20"/>
            <w:szCs w:val="20"/>
          </w:rPr>
          <w: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 w:author="Unknown"/>
          <w:rFonts w:ascii="Courier New" w:eastAsia="Times New Roman" w:hAnsi="Courier New" w:cs="Courier New"/>
          <w:sz w:val="20"/>
          <w:szCs w:val="20"/>
        </w:rPr>
      </w:pPr>
      <w:ins w:id="41" w:author="Unknown">
        <w:r w:rsidRPr="009D63AD">
          <w:rPr>
            <w:rFonts w:ascii="Courier New" w:eastAsia="Times New Roman" w:hAnsi="Courier New" w:cs="Courier New"/>
            <w:sz w:val="20"/>
            <w:szCs w:val="20"/>
          </w:rPr>
          <w:t xml:space="preserve"> $</w:t>
        </w:r>
        <w:proofErr w:type="spellStart"/>
        <w:r w:rsidRPr="009D63AD">
          <w:rPr>
            <w:rFonts w:ascii="Courier New" w:eastAsia="Times New Roman" w:hAnsi="Courier New" w:cs="Courier New"/>
            <w:sz w:val="20"/>
            <w:szCs w:val="20"/>
          </w:rPr>
          <w:t>chart_data</w:t>
        </w:r>
        <w:proofErr w:type="spellEnd"/>
        <w:r w:rsidRPr="009D63AD">
          <w:rPr>
            <w:rFonts w:ascii="Courier New" w:eastAsia="Times New Roman" w:hAnsi="Courier New" w:cs="Courier New"/>
            <w:sz w:val="20"/>
            <w:szCs w:val="20"/>
          </w:rPr>
          <w:t xml:space="preserve"> .= "{ year:'".$row["year"]."', profit:".$row["profit"].", purchase:".$row["purchase"].", sale:".$row["sale"]."}, ";</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 w:author="Unknown"/>
          <w:rFonts w:ascii="Courier New" w:eastAsia="Times New Roman" w:hAnsi="Courier New" w:cs="Courier New"/>
          <w:sz w:val="20"/>
          <w:szCs w:val="20"/>
        </w:rPr>
      </w:pPr>
      <w:ins w:id="43" w:author="Unknown">
        <w:r w:rsidRPr="009D63AD">
          <w:rPr>
            <w:rFonts w:ascii="Courier New" w:eastAsia="Times New Roman" w:hAnsi="Courier New" w:cs="Courier New"/>
            <w:sz w:val="20"/>
            <w:szCs w:val="20"/>
          </w:rPr>
          <w: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 w:author="Unknown"/>
          <w:rFonts w:ascii="Courier New" w:eastAsia="Times New Roman" w:hAnsi="Courier New" w:cs="Courier New"/>
          <w:sz w:val="20"/>
          <w:szCs w:val="20"/>
        </w:rPr>
      </w:pPr>
      <w:ins w:id="45" w:author="Unknown">
        <w:r w:rsidRPr="009D63AD">
          <w:rPr>
            <w:rFonts w:ascii="Courier New" w:eastAsia="Times New Roman" w:hAnsi="Courier New" w:cs="Courier New"/>
            <w:sz w:val="20"/>
            <w:szCs w:val="20"/>
          </w:rPr>
          <w:t>$</w:t>
        </w:r>
        <w:proofErr w:type="spellStart"/>
        <w:r w:rsidRPr="009D63AD">
          <w:rPr>
            <w:rFonts w:ascii="Courier New" w:eastAsia="Times New Roman" w:hAnsi="Courier New" w:cs="Courier New"/>
            <w:sz w:val="20"/>
            <w:szCs w:val="20"/>
          </w:rPr>
          <w:t>chart_data</w:t>
        </w:r>
        <w:proofErr w:type="spellEnd"/>
        <w:r w:rsidRPr="009D63AD">
          <w:rPr>
            <w:rFonts w:ascii="Courier New" w:eastAsia="Times New Roman" w:hAnsi="Courier New" w:cs="Courier New"/>
            <w:sz w:val="20"/>
            <w:szCs w:val="20"/>
          </w:rPr>
          <w:t xml:space="preserve"> = </w:t>
        </w:r>
        <w:proofErr w:type="spellStart"/>
        <w:proofErr w:type="gramStart"/>
        <w:r w:rsidRPr="009D63AD">
          <w:rPr>
            <w:rFonts w:ascii="Courier New" w:eastAsia="Times New Roman" w:hAnsi="Courier New" w:cs="Courier New"/>
            <w:sz w:val="20"/>
            <w:szCs w:val="20"/>
          </w:rPr>
          <w:t>substr</w:t>
        </w:r>
        <w:proofErr w:type="spellEnd"/>
        <w:r w:rsidRPr="009D63AD">
          <w:rPr>
            <w:rFonts w:ascii="Courier New" w:eastAsia="Times New Roman" w:hAnsi="Courier New" w:cs="Courier New"/>
            <w:sz w:val="20"/>
            <w:szCs w:val="20"/>
          </w:rPr>
          <w:t>(</w:t>
        </w:r>
        <w:proofErr w:type="gramEnd"/>
        <w:r w:rsidRPr="009D63AD">
          <w:rPr>
            <w:rFonts w:ascii="Courier New" w:eastAsia="Times New Roman" w:hAnsi="Courier New" w:cs="Courier New"/>
            <w:sz w:val="20"/>
            <w:szCs w:val="20"/>
          </w:rPr>
          <w:t>$</w:t>
        </w:r>
        <w:proofErr w:type="spellStart"/>
        <w:r w:rsidRPr="009D63AD">
          <w:rPr>
            <w:rFonts w:ascii="Courier New" w:eastAsia="Times New Roman" w:hAnsi="Courier New" w:cs="Courier New"/>
            <w:sz w:val="20"/>
            <w:szCs w:val="20"/>
          </w:rPr>
          <w:t>chart_data</w:t>
        </w:r>
        <w:proofErr w:type="spellEnd"/>
        <w:r w:rsidRPr="009D63AD">
          <w:rPr>
            <w:rFonts w:ascii="Courier New" w:eastAsia="Times New Roman" w:hAnsi="Courier New" w:cs="Courier New"/>
            <w:sz w:val="20"/>
            <w:szCs w:val="20"/>
          </w:rPr>
          <w:t>, 0, -2);</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 w:author="Unknown"/>
          <w:rFonts w:ascii="Courier New" w:eastAsia="Times New Roman" w:hAnsi="Courier New" w:cs="Courier New"/>
          <w:sz w:val="20"/>
          <w:szCs w:val="20"/>
        </w:rPr>
      </w:pPr>
      <w:ins w:id="47" w:author="Unknown">
        <w:r w:rsidRPr="009D63AD">
          <w:rPr>
            <w:rFonts w:ascii="Courier New" w:eastAsia="Times New Roman" w:hAnsi="Courier New" w:cs="Courier New"/>
            <w:sz w:val="20"/>
            <w:szCs w:val="20"/>
          </w:rPr>
          <w:t>?&gt;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 w:author="Unknown"/>
          <w:rFonts w:ascii="Courier New" w:eastAsia="Times New Roman" w:hAnsi="Courier New" w:cs="Courier New"/>
          <w:sz w:val="20"/>
          <w:szCs w:val="20"/>
        </w:rPr>
      </w:pPr>
    </w:p>
    <w:p w:rsidR="009D63AD" w:rsidRPr="009D63AD" w:rsidRDefault="009D63AD" w:rsidP="009D63AD">
      <w:pPr>
        <w:spacing w:after="240" w:line="240" w:lineRule="auto"/>
        <w:rPr>
          <w:ins w:id="49" w:author="Unknown"/>
          <w:rFonts w:ascii="Times New Roman" w:eastAsia="Times New Roman" w:hAnsi="Times New Roman" w:cs="Times New Roman"/>
          <w:sz w:val="24"/>
          <w:szCs w:val="24"/>
        </w:rPr>
      </w:pPr>
      <w:ins w:id="50" w:author="Unknown">
        <w:r w:rsidRPr="009D63AD">
          <w:rPr>
            <w:rFonts w:ascii="Times New Roman" w:eastAsia="Times New Roman" w:hAnsi="Times New Roman" w:cs="Times New Roman"/>
            <w:sz w:val="24"/>
            <w:szCs w:val="24"/>
          </w:rPr>
          <w:br/>
          <w:t xml:space="preserve">After fetching data from </w:t>
        </w:r>
        <w:proofErr w:type="spellStart"/>
        <w:r w:rsidRPr="009D63AD">
          <w:rPr>
            <w:rFonts w:ascii="Times New Roman" w:eastAsia="Times New Roman" w:hAnsi="Times New Roman" w:cs="Times New Roman"/>
            <w:sz w:val="24"/>
            <w:szCs w:val="24"/>
          </w:rPr>
          <w:t>Mysql</w:t>
        </w:r>
        <w:proofErr w:type="spellEnd"/>
        <w:r w:rsidRPr="009D63AD">
          <w:rPr>
            <w:rFonts w:ascii="Times New Roman" w:eastAsia="Times New Roman" w:hAnsi="Times New Roman" w:cs="Times New Roman"/>
            <w:sz w:val="24"/>
            <w:szCs w:val="24"/>
          </w:rPr>
          <w:t xml:space="preserve"> table now we have write </w:t>
        </w:r>
        <w:proofErr w:type="spellStart"/>
        <w:r w:rsidRPr="009D63AD">
          <w:rPr>
            <w:rFonts w:ascii="Times New Roman" w:eastAsia="Times New Roman" w:hAnsi="Times New Roman" w:cs="Times New Roman"/>
            <w:sz w:val="24"/>
            <w:szCs w:val="24"/>
          </w:rPr>
          <w:t>javscript</w:t>
        </w:r>
        <w:proofErr w:type="spellEnd"/>
        <w:r w:rsidRPr="009D63AD">
          <w:rPr>
            <w:rFonts w:ascii="Times New Roman" w:eastAsia="Times New Roman" w:hAnsi="Times New Roman" w:cs="Times New Roman"/>
            <w:sz w:val="24"/>
            <w:szCs w:val="24"/>
          </w:rPr>
          <w:t xml:space="preserve"> code for load Morris.js chart library for different chart like Line chart, Area chart, Bar chart and Bar chart with stacked option.</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 w:author="Unknown"/>
          <w:rFonts w:ascii="Courier New" w:eastAsia="Times New Roman" w:hAnsi="Courier New" w:cs="Courier New"/>
          <w:sz w:val="20"/>
          <w:szCs w:val="20"/>
        </w:rPr>
      </w:pPr>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 w:author="Unknown"/>
          <w:rFonts w:ascii="Courier New" w:eastAsia="Times New Roman" w:hAnsi="Courier New" w:cs="Courier New"/>
          <w:sz w:val="20"/>
          <w:szCs w:val="20"/>
        </w:rPr>
      </w:pPr>
      <w:ins w:id="53" w:author="Unknown">
        <w:r w:rsidRPr="009D63AD">
          <w:rPr>
            <w:rFonts w:ascii="Courier New" w:eastAsia="Times New Roman" w:hAnsi="Courier New" w:cs="Courier New"/>
            <w:sz w:val="20"/>
            <w:szCs w:val="20"/>
          </w:rPr>
          <w:t>&lt;</w:t>
        </w:r>
        <w:proofErr w:type="gramStart"/>
        <w:r w:rsidRPr="009D63AD">
          <w:rPr>
            <w:rFonts w:ascii="Courier New" w:eastAsia="Times New Roman" w:hAnsi="Courier New" w:cs="Courier New"/>
            <w:sz w:val="20"/>
            <w:szCs w:val="20"/>
          </w:rPr>
          <w:t>script</w:t>
        </w:r>
        <w:proofErr w:type="gramEnd"/>
        <w:r w:rsidRPr="009D63AD">
          <w:rPr>
            <w:rFonts w:ascii="Courier New" w:eastAsia="Times New Roman" w:hAnsi="Courier New" w:cs="Courier New"/>
            <w:sz w:val="20"/>
            <w:szCs w:val="20"/>
          </w:rPr>
          <w:t>&gt;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 w:author="Unknown"/>
          <w:rFonts w:ascii="Courier New" w:eastAsia="Times New Roman" w:hAnsi="Courier New" w:cs="Courier New"/>
          <w:sz w:val="20"/>
          <w:szCs w:val="20"/>
        </w:rPr>
      </w:pPr>
      <w:proofErr w:type="spellStart"/>
      <w:proofErr w:type="gramStart"/>
      <w:ins w:id="55" w:author="Unknown">
        <w:r w:rsidRPr="009D63AD">
          <w:rPr>
            <w:rFonts w:ascii="Courier New" w:eastAsia="Times New Roman" w:hAnsi="Courier New" w:cs="Courier New"/>
            <w:sz w:val="20"/>
            <w:szCs w:val="20"/>
          </w:rPr>
          <w:t>Morris.Bar</w:t>
        </w:r>
        <w:proofErr w:type="spellEnd"/>
        <w:r w:rsidRPr="009D63AD">
          <w:rPr>
            <w:rFonts w:ascii="Courier New" w:eastAsia="Times New Roman" w:hAnsi="Courier New" w:cs="Courier New"/>
            <w:sz w:val="20"/>
            <w:szCs w:val="20"/>
          </w:rPr>
          <w:t>({</w:t>
        </w:r>
        <w:proofErr w:type="gramEnd"/>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 w:author="Unknown"/>
          <w:rFonts w:ascii="Courier New" w:eastAsia="Times New Roman" w:hAnsi="Courier New" w:cs="Courier New"/>
          <w:sz w:val="20"/>
          <w:szCs w:val="20"/>
        </w:rPr>
      </w:pPr>
      <w:ins w:id="57" w:author="Unknown">
        <w:r w:rsidRPr="009D63AD">
          <w:rPr>
            <w:rFonts w:ascii="Courier New" w:eastAsia="Times New Roman" w:hAnsi="Courier New" w:cs="Courier New"/>
            <w:sz w:val="20"/>
            <w:szCs w:val="20"/>
          </w:rPr>
          <w:t xml:space="preserve"> </w:t>
        </w:r>
        <w:proofErr w:type="gramStart"/>
        <w:r w:rsidRPr="009D63AD">
          <w:rPr>
            <w:rFonts w:ascii="Courier New" w:eastAsia="Times New Roman" w:hAnsi="Courier New" w:cs="Courier New"/>
            <w:sz w:val="20"/>
            <w:szCs w:val="20"/>
          </w:rPr>
          <w:t>element :</w:t>
        </w:r>
        <w:proofErr w:type="gramEnd"/>
        <w:r w:rsidRPr="009D63AD">
          <w:rPr>
            <w:rFonts w:ascii="Courier New" w:eastAsia="Times New Roman" w:hAnsi="Courier New" w:cs="Courier New"/>
            <w:sz w:val="20"/>
            <w:szCs w:val="20"/>
          </w:rPr>
          <w:t xml:space="preserve"> 'chart',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 w:author="Unknown"/>
          <w:rFonts w:ascii="Courier New" w:eastAsia="Times New Roman" w:hAnsi="Courier New" w:cs="Courier New"/>
          <w:sz w:val="20"/>
          <w:szCs w:val="20"/>
        </w:rPr>
      </w:pPr>
      <w:ins w:id="59" w:author="Unknown">
        <w:r w:rsidRPr="009D63AD">
          <w:rPr>
            <w:rFonts w:ascii="Courier New" w:eastAsia="Times New Roman" w:hAnsi="Courier New" w:cs="Courier New"/>
            <w:sz w:val="20"/>
            <w:szCs w:val="20"/>
          </w:rPr>
          <w:t xml:space="preserve"> </w:t>
        </w:r>
        <w:proofErr w:type="gramStart"/>
        <w:r w:rsidRPr="009D63AD">
          <w:rPr>
            <w:rFonts w:ascii="Courier New" w:eastAsia="Times New Roman" w:hAnsi="Courier New" w:cs="Courier New"/>
            <w:sz w:val="20"/>
            <w:szCs w:val="20"/>
          </w:rPr>
          <w:t>data:</w:t>
        </w:r>
        <w:proofErr w:type="gramEnd"/>
        <w:r w:rsidRPr="009D63AD">
          <w:rPr>
            <w:rFonts w:ascii="Courier New" w:eastAsia="Times New Roman" w:hAnsi="Courier New" w:cs="Courier New"/>
            <w:sz w:val="20"/>
            <w:szCs w:val="20"/>
          </w:rPr>
          <w:t>[&lt;?</w:t>
        </w:r>
        <w:proofErr w:type="spellStart"/>
        <w:r w:rsidRPr="009D63AD">
          <w:rPr>
            <w:rFonts w:ascii="Courier New" w:eastAsia="Times New Roman" w:hAnsi="Courier New" w:cs="Courier New"/>
            <w:sz w:val="20"/>
            <w:szCs w:val="20"/>
          </w:rPr>
          <w:t>php</w:t>
        </w:r>
        <w:proofErr w:type="spellEnd"/>
        <w:r w:rsidRPr="009D63AD">
          <w:rPr>
            <w:rFonts w:ascii="Courier New" w:eastAsia="Times New Roman" w:hAnsi="Courier New" w:cs="Courier New"/>
            <w:sz w:val="20"/>
            <w:szCs w:val="20"/>
          </w:rPr>
          <w:t xml:space="preserve"> echo $</w:t>
        </w:r>
        <w:proofErr w:type="spellStart"/>
        <w:r w:rsidRPr="009D63AD">
          <w:rPr>
            <w:rFonts w:ascii="Courier New" w:eastAsia="Times New Roman" w:hAnsi="Courier New" w:cs="Courier New"/>
            <w:sz w:val="20"/>
            <w:szCs w:val="20"/>
          </w:rPr>
          <w:t>chart_data</w:t>
        </w:r>
        <w:proofErr w:type="spellEnd"/>
        <w:r w:rsidRPr="009D63AD">
          <w:rPr>
            <w:rFonts w:ascii="Courier New" w:eastAsia="Times New Roman" w:hAnsi="Courier New" w:cs="Courier New"/>
            <w:sz w:val="20"/>
            <w:szCs w:val="20"/>
          </w:rPr>
          <w:t>; ?&gt;],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 w:author="Unknown"/>
          <w:rFonts w:ascii="Courier New" w:eastAsia="Times New Roman" w:hAnsi="Courier New" w:cs="Courier New"/>
          <w:sz w:val="20"/>
          <w:szCs w:val="20"/>
        </w:rPr>
      </w:pPr>
      <w:ins w:id="61" w:author="Unknown">
        <w:r w:rsidRPr="009D63AD">
          <w:rPr>
            <w:rFonts w:ascii="Courier New" w:eastAsia="Times New Roman" w:hAnsi="Courier New" w:cs="Courier New"/>
            <w:sz w:val="20"/>
            <w:szCs w:val="20"/>
          </w:rPr>
          <w:t xml:space="preserve"> </w:t>
        </w:r>
        <w:proofErr w:type="spellStart"/>
        <w:proofErr w:type="gramStart"/>
        <w:r w:rsidRPr="009D63AD">
          <w:rPr>
            <w:rFonts w:ascii="Courier New" w:eastAsia="Times New Roman" w:hAnsi="Courier New" w:cs="Courier New"/>
            <w:sz w:val="20"/>
            <w:szCs w:val="20"/>
          </w:rPr>
          <w:t>xkey</w:t>
        </w:r>
        <w:proofErr w:type="spellEnd"/>
        <w:proofErr w:type="gramEnd"/>
        <w:r w:rsidRPr="009D63AD">
          <w:rPr>
            <w:rFonts w:ascii="Courier New" w:eastAsia="Times New Roman" w:hAnsi="Courier New" w:cs="Courier New"/>
            <w:sz w:val="20"/>
            <w:szCs w:val="20"/>
          </w:rPr>
          <w:t>:'year',</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 w:author="Unknown"/>
          <w:rFonts w:ascii="Courier New" w:eastAsia="Times New Roman" w:hAnsi="Courier New" w:cs="Courier New"/>
          <w:sz w:val="20"/>
          <w:szCs w:val="20"/>
        </w:rPr>
      </w:pPr>
      <w:ins w:id="63" w:author="Unknown">
        <w:r w:rsidRPr="009D63AD">
          <w:rPr>
            <w:rFonts w:ascii="Courier New" w:eastAsia="Times New Roman" w:hAnsi="Courier New" w:cs="Courier New"/>
            <w:sz w:val="20"/>
            <w:szCs w:val="20"/>
          </w:rPr>
          <w:t xml:space="preserve"> </w:t>
        </w:r>
        <w:proofErr w:type="spellStart"/>
        <w:proofErr w:type="gramStart"/>
        <w:r w:rsidRPr="009D63AD">
          <w:rPr>
            <w:rFonts w:ascii="Courier New" w:eastAsia="Times New Roman" w:hAnsi="Courier New" w:cs="Courier New"/>
            <w:sz w:val="20"/>
            <w:szCs w:val="20"/>
          </w:rPr>
          <w:t>ykeys</w:t>
        </w:r>
        <w:proofErr w:type="spellEnd"/>
        <w:proofErr w:type="gramEnd"/>
        <w:r w:rsidRPr="009D63AD">
          <w:rPr>
            <w:rFonts w:ascii="Courier New" w:eastAsia="Times New Roman" w:hAnsi="Courier New" w:cs="Courier New"/>
            <w:sz w:val="20"/>
            <w:szCs w:val="20"/>
          </w:rPr>
          <w:t>:['profit', 'purchase', 'sale'],</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 w:author="Unknown"/>
          <w:rFonts w:ascii="Courier New" w:eastAsia="Times New Roman" w:hAnsi="Courier New" w:cs="Courier New"/>
          <w:sz w:val="20"/>
          <w:szCs w:val="20"/>
        </w:rPr>
      </w:pPr>
      <w:ins w:id="65" w:author="Unknown">
        <w:r w:rsidRPr="009D63AD">
          <w:rPr>
            <w:rFonts w:ascii="Courier New" w:eastAsia="Times New Roman" w:hAnsi="Courier New" w:cs="Courier New"/>
            <w:sz w:val="20"/>
            <w:szCs w:val="20"/>
          </w:rPr>
          <w:t xml:space="preserve"> </w:t>
        </w:r>
        <w:proofErr w:type="gramStart"/>
        <w:r w:rsidRPr="009D63AD">
          <w:rPr>
            <w:rFonts w:ascii="Courier New" w:eastAsia="Times New Roman" w:hAnsi="Courier New" w:cs="Courier New"/>
            <w:sz w:val="20"/>
            <w:szCs w:val="20"/>
          </w:rPr>
          <w:t>labels</w:t>
        </w:r>
        <w:proofErr w:type="gramEnd"/>
        <w:r w:rsidRPr="009D63AD">
          <w:rPr>
            <w:rFonts w:ascii="Courier New" w:eastAsia="Times New Roman" w:hAnsi="Courier New" w:cs="Courier New"/>
            <w:sz w:val="20"/>
            <w:szCs w:val="20"/>
          </w:rPr>
          <w:t>:['Profit', 'Purchase', 'Sale'],</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 w:author="Unknown"/>
          <w:rFonts w:ascii="Courier New" w:eastAsia="Times New Roman" w:hAnsi="Courier New" w:cs="Courier New"/>
          <w:sz w:val="20"/>
          <w:szCs w:val="20"/>
        </w:rPr>
      </w:pPr>
      <w:ins w:id="67" w:author="Unknown">
        <w:r w:rsidRPr="009D63AD">
          <w:rPr>
            <w:rFonts w:ascii="Courier New" w:eastAsia="Times New Roman" w:hAnsi="Courier New" w:cs="Courier New"/>
            <w:sz w:val="20"/>
            <w:szCs w:val="20"/>
          </w:rPr>
          <w:t xml:space="preserve"> </w:t>
        </w:r>
        <w:proofErr w:type="spellStart"/>
        <w:proofErr w:type="gramStart"/>
        <w:r w:rsidRPr="009D63AD">
          <w:rPr>
            <w:rFonts w:ascii="Courier New" w:eastAsia="Times New Roman" w:hAnsi="Courier New" w:cs="Courier New"/>
            <w:sz w:val="20"/>
            <w:szCs w:val="20"/>
          </w:rPr>
          <w:t>hideHover</w:t>
        </w:r>
        <w:proofErr w:type="spellEnd"/>
        <w:proofErr w:type="gramEnd"/>
        <w:r w:rsidRPr="009D63AD">
          <w:rPr>
            <w:rFonts w:ascii="Courier New" w:eastAsia="Times New Roman" w:hAnsi="Courier New" w:cs="Courier New"/>
            <w:sz w:val="20"/>
            <w:szCs w:val="20"/>
          </w:rPr>
          <w:t>:'auto',</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 w:author="Unknown"/>
          <w:rFonts w:ascii="Courier New" w:eastAsia="Times New Roman" w:hAnsi="Courier New" w:cs="Courier New"/>
          <w:sz w:val="20"/>
          <w:szCs w:val="20"/>
        </w:rPr>
      </w:pPr>
      <w:ins w:id="69" w:author="Unknown">
        <w:r w:rsidRPr="009D63AD">
          <w:rPr>
            <w:rFonts w:ascii="Courier New" w:eastAsia="Times New Roman" w:hAnsi="Courier New" w:cs="Courier New"/>
            <w:sz w:val="20"/>
            <w:szCs w:val="20"/>
          </w:rPr>
          <w:t xml:space="preserve"> </w:t>
        </w:r>
        <w:proofErr w:type="spellStart"/>
        <w:proofErr w:type="gramStart"/>
        <w:r w:rsidRPr="009D63AD">
          <w:rPr>
            <w:rFonts w:ascii="Courier New" w:eastAsia="Times New Roman" w:hAnsi="Courier New" w:cs="Courier New"/>
            <w:sz w:val="20"/>
            <w:szCs w:val="20"/>
          </w:rPr>
          <w:t>stacked:</w:t>
        </w:r>
        <w:proofErr w:type="gramEnd"/>
        <w:r w:rsidRPr="009D63AD">
          <w:rPr>
            <w:rFonts w:ascii="Courier New" w:eastAsia="Times New Roman" w:hAnsi="Courier New" w:cs="Courier New"/>
            <w:sz w:val="20"/>
            <w:szCs w:val="20"/>
          </w:rPr>
          <w:t>true</w:t>
        </w:r>
        <w:proofErr w:type="spellEnd"/>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 w:author="Unknown"/>
          <w:rFonts w:ascii="Courier New" w:eastAsia="Times New Roman" w:hAnsi="Courier New" w:cs="Courier New"/>
          <w:sz w:val="20"/>
          <w:szCs w:val="20"/>
        </w:rPr>
      </w:pPr>
      <w:ins w:id="71" w:author="Unknown">
        <w:r w:rsidRPr="009D63AD">
          <w:rPr>
            <w:rFonts w:ascii="Courier New" w:eastAsia="Times New Roman" w:hAnsi="Courier New" w:cs="Courier New"/>
            <w:sz w:val="20"/>
            <w:szCs w:val="20"/>
          </w:rPr>
          <w: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 w:author="Unknown"/>
          <w:rFonts w:ascii="Courier New" w:eastAsia="Times New Roman" w:hAnsi="Courier New" w:cs="Courier New"/>
          <w:sz w:val="20"/>
          <w:szCs w:val="20"/>
        </w:rPr>
      </w:pPr>
      <w:ins w:id="73" w:author="Unknown">
        <w:r w:rsidRPr="009D63AD">
          <w:rPr>
            <w:rFonts w:ascii="Courier New" w:eastAsia="Times New Roman" w:hAnsi="Courier New" w:cs="Courier New"/>
            <w:sz w:val="20"/>
            <w:szCs w:val="20"/>
          </w:rPr>
          <w:t>&lt;/script&gt;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 w:author="Unknown"/>
          <w:rFonts w:ascii="Courier New" w:eastAsia="Times New Roman" w:hAnsi="Courier New" w:cs="Courier New"/>
          <w:sz w:val="20"/>
          <w:szCs w:val="20"/>
        </w:rPr>
      </w:pPr>
    </w:p>
    <w:p w:rsidR="009D63AD" w:rsidRPr="009D63AD" w:rsidRDefault="009D63AD" w:rsidP="009D63AD">
      <w:pPr>
        <w:spacing w:after="240" w:line="240" w:lineRule="auto"/>
        <w:rPr>
          <w:ins w:id="75" w:author="Unknown"/>
          <w:rFonts w:ascii="Times New Roman" w:eastAsia="Times New Roman" w:hAnsi="Times New Roman" w:cs="Times New Roman"/>
          <w:sz w:val="24"/>
          <w:szCs w:val="24"/>
        </w:rPr>
      </w:pPr>
      <w:ins w:id="76" w:author="Unknown">
        <w:r w:rsidRPr="009D63AD">
          <w:rPr>
            <w:rFonts w:ascii="Times New Roman" w:eastAsia="Times New Roman" w:hAnsi="Times New Roman" w:cs="Times New Roman"/>
            <w:sz w:val="24"/>
            <w:szCs w:val="24"/>
          </w:rPr>
          <w:br/>
          <w:t xml:space="preserve">This is something new web tutorial make by </w:t>
        </w:r>
        <w:proofErr w:type="spellStart"/>
        <w:r w:rsidRPr="009D63AD">
          <w:rPr>
            <w:rFonts w:ascii="Times New Roman" w:eastAsia="Times New Roman" w:hAnsi="Times New Roman" w:cs="Times New Roman"/>
            <w:sz w:val="24"/>
            <w:szCs w:val="24"/>
          </w:rPr>
          <w:t>Webslesson</w:t>
        </w:r>
        <w:proofErr w:type="spellEnd"/>
        <w:r w:rsidRPr="009D63AD">
          <w:rPr>
            <w:rFonts w:ascii="Times New Roman" w:eastAsia="Times New Roman" w:hAnsi="Times New Roman" w:cs="Times New Roman"/>
            <w:sz w:val="24"/>
            <w:szCs w:val="24"/>
          </w:rPr>
          <w:t>, with this post you can get source code of this tutorial and you can also get video tutorial on this topic also.</w:t>
        </w:r>
      </w:ins>
    </w:p>
    <w:p w:rsidR="009D63AD" w:rsidRPr="009D63AD" w:rsidRDefault="009D63AD" w:rsidP="009D63AD">
      <w:pPr>
        <w:spacing w:before="100" w:beforeAutospacing="1" w:after="100" w:afterAutospacing="1" w:line="240" w:lineRule="auto"/>
        <w:outlineLvl w:val="2"/>
        <w:rPr>
          <w:ins w:id="77" w:author="Unknown"/>
          <w:rFonts w:ascii="Times New Roman" w:eastAsia="Times New Roman" w:hAnsi="Times New Roman" w:cs="Times New Roman"/>
          <w:b/>
          <w:bCs/>
          <w:sz w:val="27"/>
          <w:szCs w:val="27"/>
        </w:rPr>
      </w:pPr>
      <w:ins w:id="78" w:author="Unknown">
        <w:r w:rsidRPr="009D63AD">
          <w:rPr>
            <w:rFonts w:ascii="Times New Roman" w:eastAsia="Times New Roman" w:hAnsi="Times New Roman" w:cs="Times New Roman"/>
            <w:b/>
            <w:bCs/>
            <w:sz w:val="27"/>
            <w:szCs w:val="27"/>
          </w:rPr>
          <w:t>Source Code</w:t>
        </w:r>
      </w:ins>
    </w:p>
    <w:p w:rsidR="009D63AD" w:rsidRPr="009D63AD" w:rsidRDefault="009D63AD" w:rsidP="009D63AD">
      <w:pPr>
        <w:spacing w:after="0" w:line="240" w:lineRule="auto"/>
        <w:rPr>
          <w:ins w:id="79" w:author="Unknown"/>
          <w:rFonts w:ascii="Times New Roman" w:eastAsia="Times New Roman" w:hAnsi="Times New Roman" w:cs="Times New Roman"/>
          <w:sz w:val="24"/>
          <w:szCs w:val="24"/>
        </w:rPr>
      </w:pPr>
    </w:p>
    <w:p w:rsidR="009D63AD" w:rsidRPr="009D63AD" w:rsidRDefault="009D63AD" w:rsidP="009D63AD">
      <w:pPr>
        <w:spacing w:before="100" w:beforeAutospacing="1" w:after="100" w:afterAutospacing="1" w:line="240" w:lineRule="auto"/>
        <w:outlineLvl w:val="2"/>
        <w:rPr>
          <w:ins w:id="80" w:author="Unknown"/>
          <w:rFonts w:ascii="Times New Roman" w:eastAsia="Times New Roman" w:hAnsi="Times New Roman" w:cs="Times New Roman"/>
          <w:b/>
          <w:bCs/>
          <w:sz w:val="27"/>
          <w:szCs w:val="27"/>
        </w:rPr>
      </w:pPr>
      <w:proofErr w:type="spellStart"/>
      <w:ins w:id="81" w:author="Unknown">
        <w:r w:rsidRPr="009D63AD">
          <w:rPr>
            <w:rFonts w:ascii="Times New Roman" w:eastAsia="Times New Roman" w:hAnsi="Times New Roman" w:cs="Times New Roman"/>
            <w:b/>
            <w:bCs/>
            <w:sz w:val="27"/>
            <w:szCs w:val="27"/>
          </w:rPr>
          <w:t>index.php</w:t>
        </w:r>
        <w:proofErr w:type="spellEnd"/>
      </w:ins>
    </w:p>
    <w:p w:rsidR="009D63AD" w:rsidRPr="009D63AD" w:rsidRDefault="009D63AD" w:rsidP="009D63AD">
      <w:pPr>
        <w:spacing w:after="0" w:line="240" w:lineRule="auto"/>
        <w:rPr>
          <w:ins w:id="82" w:author="Unknown"/>
          <w:rFonts w:ascii="Times New Roman" w:eastAsia="Times New Roman" w:hAnsi="Times New Roman" w:cs="Times New Roman"/>
          <w:sz w:val="24"/>
          <w:szCs w:val="24"/>
        </w:rPr>
      </w:pPr>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 w:author="Unknown"/>
          <w:rFonts w:ascii="Courier New" w:eastAsia="Times New Roman" w:hAnsi="Courier New" w:cs="Courier New"/>
          <w:sz w:val="20"/>
          <w:szCs w:val="20"/>
        </w:rPr>
      </w:pPr>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 w:author="Unknown"/>
          <w:rFonts w:ascii="Courier New" w:eastAsia="Times New Roman" w:hAnsi="Courier New" w:cs="Courier New"/>
          <w:sz w:val="20"/>
          <w:szCs w:val="20"/>
        </w:rPr>
      </w:pPr>
      <w:proofErr w:type="gramStart"/>
      <w:ins w:id="85" w:author="Unknown">
        <w:r w:rsidRPr="009D63AD">
          <w:rPr>
            <w:rFonts w:ascii="Courier New" w:eastAsia="Times New Roman" w:hAnsi="Courier New" w:cs="Courier New"/>
            <w:sz w:val="20"/>
            <w:szCs w:val="20"/>
          </w:rPr>
          <w:t>&lt;?</w:t>
        </w:r>
        <w:proofErr w:type="spellStart"/>
        <w:r w:rsidRPr="009D63AD">
          <w:rPr>
            <w:rFonts w:ascii="Courier New" w:eastAsia="Times New Roman" w:hAnsi="Courier New" w:cs="Courier New"/>
            <w:sz w:val="20"/>
            <w:szCs w:val="20"/>
          </w:rPr>
          <w:t>php</w:t>
        </w:r>
        <w:proofErr w:type="spellEnd"/>
        <w:proofErr w:type="gramEnd"/>
        <w:r w:rsidRPr="009D63AD">
          <w:rPr>
            <w:rFonts w:ascii="Courier New" w:eastAsia="Times New Roman" w:hAnsi="Courier New" w:cs="Courier New"/>
            <w:sz w:val="20"/>
            <w:szCs w:val="20"/>
          </w:rPr>
          <w:t xml:space="preserve"> </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 w:author="Unknown"/>
          <w:rFonts w:ascii="Courier New" w:eastAsia="Times New Roman" w:hAnsi="Courier New" w:cs="Courier New"/>
          <w:sz w:val="20"/>
          <w:szCs w:val="20"/>
        </w:rPr>
      </w:pPr>
      <w:ins w:id="87" w:author="Unknown">
        <w:r w:rsidRPr="009D63AD">
          <w:rPr>
            <w:rFonts w:ascii="Courier New" w:eastAsia="Times New Roman" w:hAnsi="Courier New" w:cs="Courier New"/>
            <w:sz w:val="20"/>
            <w:szCs w:val="20"/>
          </w:rPr>
          <w:t>//</w:t>
        </w:r>
        <w:proofErr w:type="spellStart"/>
        <w:r w:rsidRPr="009D63AD">
          <w:rPr>
            <w:rFonts w:ascii="Courier New" w:eastAsia="Times New Roman" w:hAnsi="Courier New" w:cs="Courier New"/>
            <w:sz w:val="20"/>
            <w:szCs w:val="20"/>
          </w:rPr>
          <w:t>index.php</w:t>
        </w:r>
        <w:proofErr w:type="spellEnd"/>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 w:author="Unknown"/>
          <w:rFonts w:ascii="Courier New" w:eastAsia="Times New Roman" w:hAnsi="Courier New" w:cs="Courier New"/>
          <w:sz w:val="20"/>
          <w:szCs w:val="20"/>
        </w:rPr>
      </w:pPr>
      <w:ins w:id="89" w:author="Unknown">
        <w:r w:rsidRPr="009D63AD">
          <w:rPr>
            <w:rFonts w:ascii="Courier New" w:eastAsia="Times New Roman" w:hAnsi="Courier New" w:cs="Courier New"/>
            <w:sz w:val="20"/>
            <w:szCs w:val="20"/>
          </w:rPr>
          <w:t xml:space="preserve">$connect = </w:t>
        </w:r>
        <w:proofErr w:type="spellStart"/>
        <w:r w:rsidRPr="009D63AD">
          <w:rPr>
            <w:rFonts w:ascii="Courier New" w:eastAsia="Times New Roman" w:hAnsi="Courier New" w:cs="Courier New"/>
            <w:sz w:val="20"/>
            <w:szCs w:val="20"/>
          </w:rPr>
          <w:t>mysqli_</w:t>
        </w:r>
        <w:proofErr w:type="gramStart"/>
        <w:r w:rsidRPr="009D63AD">
          <w:rPr>
            <w:rFonts w:ascii="Courier New" w:eastAsia="Times New Roman" w:hAnsi="Courier New" w:cs="Courier New"/>
            <w:sz w:val="20"/>
            <w:szCs w:val="20"/>
          </w:rPr>
          <w:t>connect</w:t>
        </w:r>
        <w:proofErr w:type="spellEnd"/>
        <w:r w:rsidRPr="009D63AD">
          <w:rPr>
            <w:rFonts w:ascii="Courier New" w:eastAsia="Times New Roman" w:hAnsi="Courier New" w:cs="Courier New"/>
            <w:sz w:val="20"/>
            <w:szCs w:val="20"/>
          </w:rPr>
          <w:t>(</w:t>
        </w:r>
        <w:proofErr w:type="gramEnd"/>
        <w:r w:rsidRPr="009D63AD">
          <w:rPr>
            <w:rFonts w:ascii="Courier New" w:eastAsia="Times New Roman" w:hAnsi="Courier New" w:cs="Courier New"/>
            <w:sz w:val="20"/>
            <w:szCs w:val="20"/>
          </w:rPr>
          <w:t>"</w:t>
        </w:r>
        <w:proofErr w:type="spellStart"/>
        <w:r w:rsidRPr="009D63AD">
          <w:rPr>
            <w:rFonts w:ascii="Courier New" w:eastAsia="Times New Roman" w:hAnsi="Courier New" w:cs="Courier New"/>
            <w:sz w:val="20"/>
            <w:szCs w:val="20"/>
          </w:rPr>
          <w:t>localhost</w:t>
        </w:r>
        <w:proofErr w:type="spellEnd"/>
        <w:r w:rsidRPr="009D63AD">
          <w:rPr>
            <w:rFonts w:ascii="Courier New" w:eastAsia="Times New Roman" w:hAnsi="Courier New" w:cs="Courier New"/>
            <w:sz w:val="20"/>
            <w:szCs w:val="20"/>
          </w:rPr>
          <w:t>", "root", "", "testing");</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 w:author="Unknown"/>
          <w:rFonts w:ascii="Courier New" w:eastAsia="Times New Roman" w:hAnsi="Courier New" w:cs="Courier New"/>
          <w:sz w:val="20"/>
          <w:szCs w:val="20"/>
        </w:rPr>
      </w:pPr>
      <w:ins w:id="91" w:author="Unknown">
        <w:r w:rsidRPr="009D63AD">
          <w:rPr>
            <w:rFonts w:ascii="Courier New" w:eastAsia="Times New Roman" w:hAnsi="Courier New" w:cs="Courier New"/>
            <w:sz w:val="20"/>
            <w:szCs w:val="20"/>
          </w:rPr>
          <w:t>$query = "SELECT * FROM account";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 w:author="Unknown"/>
          <w:rFonts w:ascii="Courier New" w:eastAsia="Times New Roman" w:hAnsi="Courier New" w:cs="Courier New"/>
          <w:sz w:val="20"/>
          <w:szCs w:val="20"/>
        </w:rPr>
      </w:pPr>
      <w:ins w:id="93" w:author="Unknown">
        <w:r w:rsidRPr="009D63AD">
          <w:rPr>
            <w:rFonts w:ascii="Courier New" w:eastAsia="Times New Roman" w:hAnsi="Courier New" w:cs="Courier New"/>
            <w:sz w:val="20"/>
            <w:szCs w:val="20"/>
          </w:rPr>
          <w:t xml:space="preserve">$result = </w:t>
        </w:r>
        <w:proofErr w:type="spellStart"/>
        <w:r w:rsidRPr="009D63AD">
          <w:rPr>
            <w:rFonts w:ascii="Courier New" w:eastAsia="Times New Roman" w:hAnsi="Courier New" w:cs="Courier New"/>
            <w:sz w:val="20"/>
            <w:szCs w:val="20"/>
          </w:rPr>
          <w:t>mysqli_</w:t>
        </w:r>
        <w:proofErr w:type="gramStart"/>
        <w:r w:rsidRPr="009D63AD">
          <w:rPr>
            <w:rFonts w:ascii="Courier New" w:eastAsia="Times New Roman" w:hAnsi="Courier New" w:cs="Courier New"/>
            <w:sz w:val="20"/>
            <w:szCs w:val="20"/>
          </w:rPr>
          <w:t>query</w:t>
        </w:r>
        <w:proofErr w:type="spellEnd"/>
        <w:r w:rsidRPr="009D63AD">
          <w:rPr>
            <w:rFonts w:ascii="Courier New" w:eastAsia="Times New Roman" w:hAnsi="Courier New" w:cs="Courier New"/>
            <w:sz w:val="20"/>
            <w:szCs w:val="20"/>
          </w:rPr>
          <w:t>(</w:t>
        </w:r>
        <w:proofErr w:type="gramEnd"/>
        <w:r w:rsidRPr="009D63AD">
          <w:rPr>
            <w:rFonts w:ascii="Courier New" w:eastAsia="Times New Roman" w:hAnsi="Courier New" w:cs="Courier New"/>
            <w:sz w:val="20"/>
            <w:szCs w:val="20"/>
          </w:rPr>
          <w:t>$connect, $query);</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 w:author="Unknown"/>
          <w:rFonts w:ascii="Courier New" w:eastAsia="Times New Roman" w:hAnsi="Courier New" w:cs="Courier New"/>
          <w:sz w:val="20"/>
          <w:szCs w:val="20"/>
        </w:rPr>
      </w:pPr>
      <w:ins w:id="95" w:author="Unknown">
        <w:r w:rsidRPr="009D63AD">
          <w:rPr>
            <w:rFonts w:ascii="Courier New" w:eastAsia="Times New Roman" w:hAnsi="Courier New" w:cs="Courier New"/>
            <w:sz w:val="20"/>
            <w:szCs w:val="20"/>
          </w:rPr>
          <w:t>$</w:t>
        </w:r>
        <w:proofErr w:type="spellStart"/>
        <w:r w:rsidRPr="009D63AD">
          <w:rPr>
            <w:rFonts w:ascii="Courier New" w:eastAsia="Times New Roman" w:hAnsi="Courier New" w:cs="Courier New"/>
            <w:sz w:val="20"/>
            <w:szCs w:val="20"/>
          </w:rPr>
          <w:t>chart_data</w:t>
        </w:r>
        <w:proofErr w:type="spellEnd"/>
        <w:r w:rsidRPr="009D63AD">
          <w:rPr>
            <w:rFonts w:ascii="Courier New" w:eastAsia="Times New Roman" w:hAnsi="Courier New" w:cs="Courier New"/>
            <w:sz w:val="20"/>
            <w:szCs w:val="20"/>
          </w:rPr>
          <w:t xml:space="preserve"> = '';</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 w:author="Unknown"/>
          <w:rFonts w:ascii="Courier New" w:eastAsia="Times New Roman" w:hAnsi="Courier New" w:cs="Courier New"/>
          <w:sz w:val="20"/>
          <w:szCs w:val="20"/>
        </w:rPr>
      </w:pPr>
      <w:proofErr w:type="gramStart"/>
      <w:ins w:id="97" w:author="Unknown">
        <w:r w:rsidRPr="009D63AD">
          <w:rPr>
            <w:rFonts w:ascii="Courier New" w:eastAsia="Times New Roman" w:hAnsi="Courier New" w:cs="Courier New"/>
            <w:sz w:val="20"/>
            <w:szCs w:val="20"/>
          </w:rPr>
          <w:t>while(</w:t>
        </w:r>
        <w:proofErr w:type="gramEnd"/>
        <w:r w:rsidRPr="009D63AD">
          <w:rPr>
            <w:rFonts w:ascii="Courier New" w:eastAsia="Times New Roman" w:hAnsi="Courier New" w:cs="Courier New"/>
            <w:sz w:val="20"/>
            <w:szCs w:val="20"/>
          </w:rPr>
          <w:t xml:space="preserve">$row = </w:t>
        </w:r>
        <w:proofErr w:type="spellStart"/>
        <w:r w:rsidRPr="009D63AD">
          <w:rPr>
            <w:rFonts w:ascii="Courier New" w:eastAsia="Times New Roman" w:hAnsi="Courier New" w:cs="Courier New"/>
            <w:sz w:val="20"/>
            <w:szCs w:val="20"/>
          </w:rPr>
          <w:t>mysqli_fetch_array</w:t>
        </w:r>
        <w:proofErr w:type="spellEnd"/>
        <w:r w:rsidRPr="009D63AD">
          <w:rPr>
            <w:rFonts w:ascii="Courier New" w:eastAsia="Times New Roman" w:hAnsi="Courier New" w:cs="Courier New"/>
            <w:sz w:val="20"/>
            <w:szCs w:val="20"/>
          </w:rPr>
          <w:t>($result))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 w:author="Unknown"/>
          <w:rFonts w:ascii="Courier New" w:eastAsia="Times New Roman" w:hAnsi="Courier New" w:cs="Courier New"/>
          <w:sz w:val="20"/>
          <w:szCs w:val="20"/>
        </w:rPr>
      </w:pPr>
      <w:ins w:id="99" w:author="Unknown">
        <w:r w:rsidRPr="009D63AD">
          <w:rPr>
            <w:rFonts w:ascii="Courier New" w:eastAsia="Times New Roman" w:hAnsi="Courier New" w:cs="Courier New"/>
            <w:sz w:val="20"/>
            <w:szCs w:val="20"/>
          </w:rPr>
          <w: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 w:author="Unknown"/>
          <w:rFonts w:ascii="Courier New" w:eastAsia="Times New Roman" w:hAnsi="Courier New" w:cs="Courier New"/>
          <w:sz w:val="20"/>
          <w:szCs w:val="20"/>
        </w:rPr>
      </w:pPr>
      <w:ins w:id="101" w:author="Unknown">
        <w:r w:rsidRPr="009D63AD">
          <w:rPr>
            <w:rFonts w:ascii="Courier New" w:eastAsia="Times New Roman" w:hAnsi="Courier New" w:cs="Courier New"/>
            <w:sz w:val="20"/>
            <w:szCs w:val="20"/>
          </w:rPr>
          <w:t xml:space="preserve"> $</w:t>
        </w:r>
        <w:proofErr w:type="spellStart"/>
        <w:r w:rsidRPr="009D63AD">
          <w:rPr>
            <w:rFonts w:ascii="Courier New" w:eastAsia="Times New Roman" w:hAnsi="Courier New" w:cs="Courier New"/>
            <w:sz w:val="20"/>
            <w:szCs w:val="20"/>
          </w:rPr>
          <w:t>chart_data</w:t>
        </w:r>
        <w:proofErr w:type="spellEnd"/>
        <w:r w:rsidRPr="009D63AD">
          <w:rPr>
            <w:rFonts w:ascii="Courier New" w:eastAsia="Times New Roman" w:hAnsi="Courier New" w:cs="Courier New"/>
            <w:sz w:val="20"/>
            <w:szCs w:val="20"/>
          </w:rPr>
          <w:t xml:space="preserve"> .= "{ year:'".$row["year"]."', profit:".$row["profit"].", purchase:".$row["purchase"].", sale:".$row["sale"]."}, ";</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 w:author="Unknown"/>
          <w:rFonts w:ascii="Courier New" w:eastAsia="Times New Roman" w:hAnsi="Courier New" w:cs="Courier New"/>
          <w:sz w:val="20"/>
          <w:szCs w:val="20"/>
        </w:rPr>
      </w:pPr>
      <w:ins w:id="103" w:author="Unknown">
        <w:r w:rsidRPr="009D63AD">
          <w:rPr>
            <w:rFonts w:ascii="Courier New" w:eastAsia="Times New Roman" w:hAnsi="Courier New" w:cs="Courier New"/>
            <w:sz w:val="20"/>
            <w:szCs w:val="20"/>
          </w:rPr>
          <w: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 w:author="Unknown"/>
          <w:rFonts w:ascii="Courier New" w:eastAsia="Times New Roman" w:hAnsi="Courier New" w:cs="Courier New"/>
          <w:sz w:val="20"/>
          <w:szCs w:val="20"/>
        </w:rPr>
      </w:pPr>
      <w:ins w:id="105" w:author="Unknown">
        <w:r w:rsidRPr="009D63AD">
          <w:rPr>
            <w:rFonts w:ascii="Courier New" w:eastAsia="Times New Roman" w:hAnsi="Courier New" w:cs="Courier New"/>
            <w:sz w:val="20"/>
            <w:szCs w:val="20"/>
          </w:rPr>
          <w:t>$</w:t>
        </w:r>
        <w:proofErr w:type="spellStart"/>
        <w:r w:rsidRPr="009D63AD">
          <w:rPr>
            <w:rFonts w:ascii="Courier New" w:eastAsia="Times New Roman" w:hAnsi="Courier New" w:cs="Courier New"/>
            <w:sz w:val="20"/>
            <w:szCs w:val="20"/>
          </w:rPr>
          <w:t>chart_data</w:t>
        </w:r>
        <w:proofErr w:type="spellEnd"/>
        <w:r w:rsidRPr="009D63AD">
          <w:rPr>
            <w:rFonts w:ascii="Courier New" w:eastAsia="Times New Roman" w:hAnsi="Courier New" w:cs="Courier New"/>
            <w:sz w:val="20"/>
            <w:szCs w:val="20"/>
          </w:rPr>
          <w:t xml:space="preserve"> = </w:t>
        </w:r>
        <w:proofErr w:type="spellStart"/>
        <w:proofErr w:type="gramStart"/>
        <w:r w:rsidRPr="009D63AD">
          <w:rPr>
            <w:rFonts w:ascii="Courier New" w:eastAsia="Times New Roman" w:hAnsi="Courier New" w:cs="Courier New"/>
            <w:sz w:val="20"/>
            <w:szCs w:val="20"/>
          </w:rPr>
          <w:t>substr</w:t>
        </w:r>
        <w:proofErr w:type="spellEnd"/>
        <w:r w:rsidRPr="009D63AD">
          <w:rPr>
            <w:rFonts w:ascii="Courier New" w:eastAsia="Times New Roman" w:hAnsi="Courier New" w:cs="Courier New"/>
            <w:sz w:val="20"/>
            <w:szCs w:val="20"/>
          </w:rPr>
          <w:t>(</w:t>
        </w:r>
        <w:proofErr w:type="gramEnd"/>
        <w:r w:rsidRPr="009D63AD">
          <w:rPr>
            <w:rFonts w:ascii="Courier New" w:eastAsia="Times New Roman" w:hAnsi="Courier New" w:cs="Courier New"/>
            <w:sz w:val="20"/>
            <w:szCs w:val="20"/>
          </w:rPr>
          <w:t>$</w:t>
        </w:r>
        <w:proofErr w:type="spellStart"/>
        <w:r w:rsidRPr="009D63AD">
          <w:rPr>
            <w:rFonts w:ascii="Courier New" w:eastAsia="Times New Roman" w:hAnsi="Courier New" w:cs="Courier New"/>
            <w:sz w:val="20"/>
            <w:szCs w:val="20"/>
          </w:rPr>
          <w:t>chart_data</w:t>
        </w:r>
        <w:proofErr w:type="spellEnd"/>
        <w:r w:rsidRPr="009D63AD">
          <w:rPr>
            <w:rFonts w:ascii="Courier New" w:eastAsia="Times New Roman" w:hAnsi="Courier New" w:cs="Courier New"/>
            <w:sz w:val="20"/>
            <w:szCs w:val="20"/>
          </w:rPr>
          <w:t>, 0, -2);</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 w:author="Unknown"/>
          <w:rFonts w:ascii="Courier New" w:eastAsia="Times New Roman" w:hAnsi="Courier New" w:cs="Courier New"/>
          <w:sz w:val="20"/>
          <w:szCs w:val="20"/>
        </w:rPr>
      </w:pPr>
      <w:ins w:id="107" w:author="Unknown">
        <w:r w:rsidRPr="009D63AD">
          <w:rPr>
            <w:rFonts w:ascii="Courier New" w:eastAsia="Times New Roman" w:hAnsi="Courier New" w:cs="Courier New"/>
            <w:sz w:val="20"/>
            <w:szCs w:val="20"/>
          </w:rPr>
          <w:t>?&gt;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 w:author="Unknown"/>
          <w:rFonts w:ascii="Courier New" w:eastAsia="Times New Roman" w:hAnsi="Courier New" w:cs="Courier New"/>
          <w:sz w:val="20"/>
          <w:szCs w:val="20"/>
        </w:rPr>
      </w:pPr>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 w:author="Unknown"/>
          <w:rFonts w:ascii="Courier New" w:eastAsia="Times New Roman" w:hAnsi="Courier New" w:cs="Courier New"/>
          <w:sz w:val="20"/>
          <w:szCs w:val="20"/>
        </w:rPr>
      </w:pPr>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 w:author="Unknown"/>
          <w:rFonts w:ascii="Courier New" w:eastAsia="Times New Roman" w:hAnsi="Courier New" w:cs="Courier New"/>
          <w:sz w:val="20"/>
          <w:szCs w:val="20"/>
        </w:rPr>
      </w:pPr>
      <w:proofErr w:type="gramStart"/>
      <w:ins w:id="111" w:author="Unknown">
        <w:r w:rsidRPr="009D63AD">
          <w:rPr>
            <w:rFonts w:ascii="Courier New" w:eastAsia="Times New Roman" w:hAnsi="Courier New" w:cs="Courier New"/>
            <w:sz w:val="20"/>
            <w:szCs w:val="20"/>
          </w:rPr>
          <w:t>&lt;!DOCTYPE</w:t>
        </w:r>
        <w:proofErr w:type="gramEnd"/>
        <w:r w:rsidRPr="009D63AD">
          <w:rPr>
            <w:rFonts w:ascii="Courier New" w:eastAsia="Times New Roman" w:hAnsi="Courier New" w:cs="Courier New"/>
            <w:sz w:val="20"/>
            <w:szCs w:val="20"/>
          </w:rPr>
          <w:t xml:space="preserve"> html&gt;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 w:author="Unknown"/>
          <w:rFonts w:ascii="Courier New" w:eastAsia="Times New Roman" w:hAnsi="Courier New" w:cs="Courier New"/>
          <w:sz w:val="20"/>
          <w:szCs w:val="20"/>
        </w:rPr>
      </w:pPr>
      <w:ins w:id="113" w:author="Unknown">
        <w:r w:rsidRPr="009D63AD">
          <w:rPr>
            <w:rFonts w:ascii="Courier New" w:eastAsia="Times New Roman" w:hAnsi="Courier New" w:cs="Courier New"/>
            <w:sz w:val="20"/>
            <w:szCs w:val="20"/>
          </w:rPr>
          <w:t>&lt;</w:t>
        </w:r>
        <w:proofErr w:type="gramStart"/>
        <w:r w:rsidRPr="009D63AD">
          <w:rPr>
            <w:rFonts w:ascii="Courier New" w:eastAsia="Times New Roman" w:hAnsi="Courier New" w:cs="Courier New"/>
            <w:sz w:val="20"/>
            <w:szCs w:val="20"/>
          </w:rPr>
          <w:t>html</w:t>
        </w:r>
        <w:proofErr w:type="gramEnd"/>
        <w:r w:rsidRPr="009D63AD">
          <w:rPr>
            <w:rFonts w:ascii="Courier New" w:eastAsia="Times New Roman" w:hAnsi="Courier New" w:cs="Courier New"/>
            <w:sz w:val="20"/>
            <w:szCs w:val="20"/>
          </w:rPr>
          <w:t>&gt;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 w:author="Unknown"/>
          <w:rFonts w:ascii="Courier New" w:eastAsia="Times New Roman" w:hAnsi="Courier New" w:cs="Courier New"/>
          <w:sz w:val="20"/>
          <w:szCs w:val="20"/>
        </w:rPr>
      </w:pPr>
      <w:ins w:id="115" w:author="Unknown">
        <w:r w:rsidRPr="009D63AD">
          <w:rPr>
            <w:rFonts w:ascii="Courier New" w:eastAsia="Times New Roman" w:hAnsi="Courier New" w:cs="Courier New"/>
            <w:sz w:val="20"/>
            <w:szCs w:val="20"/>
          </w:rPr>
          <w:t xml:space="preserve"> &lt;</w:t>
        </w:r>
        <w:proofErr w:type="gramStart"/>
        <w:r w:rsidRPr="009D63AD">
          <w:rPr>
            <w:rFonts w:ascii="Courier New" w:eastAsia="Times New Roman" w:hAnsi="Courier New" w:cs="Courier New"/>
            <w:sz w:val="20"/>
            <w:szCs w:val="20"/>
          </w:rPr>
          <w:t>head</w:t>
        </w:r>
        <w:proofErr w:type="gramEnd"/>
        <w:r w:rsidRPr="009D63AD">
          <w:rPr>
            <w:rFonts w:ascii="Courier New" w:eastAsia="Times New Roman" w:hAnsi="Courier New" w:cs="Courier New"/>
            <w:sz w:val="20"/>
            <w:szCs w:val="20"/>
          </w:rPr>
          <w:t>&gt;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 w:author="Unknown"/>
          <w:rFonts w:ascii="Courier New" w:eastAsia="Times New Roman" w:hAnsi="Courier New" w:cs="Courier New"/>
          <w:sz w:val="20"/>
          <w:szCs w:val="20"/>
        </w:rPr>
      </w:pPr>
      <w:ins w:id="117" w:author="Unknown">
        <w:r w:rsidRPr="009D63AD">
          <w:rPr>
            <w:rFonts w:ascii="Courier New" w:eastAsia="Times New Roman" w:hAnsi="Courier New" w:cs="Courier New"/>
            <w:sz w:val="20"/>
            <w:szCs w:val="20"/>
          </w:rPr>
          <w:t xml:space="preserve">  &lt;</w:t>
        </w:r>
        <w:proofErr w:type="gramStart"/>
        <w:r w:rsidRPr="009D63AD">
          <w:rPr>
            <w:rFonts w:ascii="Courier New" w:eastAsia="Times New Roman" w:hAnsi="Courier New" w:cs="Courier New"/>
            <w:sz w:val="20"/>
            <w:szCs w:val="20"/>
          </w:rPr>
          <w:t>title&gt;</w:t>
        </w:r>
        <w:proofErr w:type="spellStart"/>
        <w:proofErr w:type="gramEnd"/>
        <w:r w:rsidRPr="009D63AD">
          <w:rPr>
            <w:rFonts w:ascii="Courier New" w:eastAsia="Times New Roman" w:hAnsi="Courier New" w:cs="Courier New"/>
            <w:sz w:val="20"/>
            <w:szCs w:val="20"/>
          </w:rPr>
          <w:t>Webslesson</w:t>
        </w:r>
        <w:proofErr w:type="spellEnd"/>
        <w:r w:rsidRPr="009D63AD">
          <w:rPr>
            <w:rFonts w:ascii="Courier New" w:eastAsia="Times New Roman" w:hAnsi="Courier New" w:cs="Courier New"/>
            <w:sz w:val="20"/>
            <w:szCs w:val="20"/>
          </w:rPr>
          <w:t xml:space="preserve"> Tutorial | How to use Morris.js chart with PHP &amp; </w:t>
        </w:r>
        <w:proofErr w:type="spellStart"/>
        <w:r w:rsidRPr="009D63AD">
          <w:rPr>
            <w:rFonts w:ascii="Courier New" w:eastAsia="Times New Roman" w:hAnsi="Courier New" w:cs="Courier New"/>
            <w:sz w:val="20"/>
            <w:szCs w:val="20"/>
          </w:rPr>
          <w:t>Mysql</w:t>
        </w:r>
        <w:proofErr w:type="spellEnd"/>
        <w:r w:rsidRPr="009D63AD">
          <w:rPr>
            <w:rFonts w:ascii="Courier New" w:eastAsia="Times New Roman" w:hAnsi="Courier New" w:cs="Courier New"/>
            <w:sz w:val="20"/>
            <w:szCs w:val="20"/>
          </w:rPr>
          <w:t>&lt;/title&gt;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 w:author="Unknown"/>
          <w:rFonts w:ascii="Courier New" w:eastAsia="Times New Roman" w:hAnsi="Courier New" w:cs="Courier New"/>
          <w:sz w:val="20"/>
          <w:szCs w:val="20"/>
        </w:rPr>
      </w:pPr>
      <w:ins w:id="119" w:author="Unknown">
        <w:r w:rsidRPr="009D63AD">
          <w:rPr>
            <w:rFonts w:ascii="Courier New" w:eastAsia="Times New Roman" w:hAnsi="Courier New" w:cs="Courier New"/>
            <w:sz w:val="20"/>
            <w:szCs w:val="20"/>
          </w:rPr>
          <w:t xml:space="preserve">  &lt;link </w:t>
        </w:r>
        <w:proofErr w:type="spellStart"/>
        <w:r w:rsidRPr="009D63AD">
          <w:rPr>
            <w:rFonts w:ascii="Courier New" w:eastAsia="Times New Roman" w:hAnsi="Courier New" w:cs="Courier New"/>
            <w:sz w:val="20"/>
            <w:szCs w:val="20"/>
          </w:rPr>
          <w:t>rel</w:t>
        </w:r>
        <w:proofErr w:type="spellEnd"/>
        <w:r w:rsidRPr="009D63AD">
          <w:rPr>
            <w:rFonts w:ascii="Courier New" w:eastAsia="Times New Roman" w:hAnsi="Courier New" w:cs="Courier New"/>
            <w:sz w:val="20"/>
            <w:szCs w:val="20"/>
          </w:rPr>
          <w:t>="</w:t>
        </w:r>
        <w:proofErr w:type="spellStart"/>
        <w:r w:rsidRPr="009D63AD">
          <w:rPr>
            <w:rFonts w:ascii="Courier New" w:eastAsia="Times New Roman" w:hAnsi="Courier New" w:cs="Courier New"/>
            <w:sz w:val="20"/>
            <w:szCs w:val="20"/>
          </w:rPr>
          <w:t>stylesheet</w:t>
        </w:r>
        <w:proofErr w:type="spellEnd"/>
        <w:r w:rsidRPr="009D63AD">
          <w:rPr>
            <w:rFonts w:ascii="Courier New" w:eastAsia="Times New Roman" w:hAnsi="Courier New" w:cs="Courier New"/>
            <w:sz w:val="20"/>
            <w:szCs w:val="20"/>
          </w:rPr>
          <w:t>" href="//cdnjs.cloudflare.com/ajax/libs/morris.js/0.5.1/morris.css"&gt;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 w:author="Unknown"/>
          <w:rFonts w:ascii="Courier New" w:eastAsia="Times New Roman" w:hAnsi="Courier New" w:cs="Courier New"/>
          <w:sz w:val="20"/>
          <w:szCs w:val="20"/>
        </w:rPr>
      </w:pPr>
      <w:ins w:id="121" w:author="Unknown">
        <w:r w:rsidRPr="009D63AD">
          <w:rPr>
            <w:rFonts w:ascii="Courier New" w:eastAsia="Times New Roman" w:hAnsi="Courier New" w:cs="Courier New"/>
            <w:sz w:val="20"/>
            <w:szCs w:val="20"/>
          </w:rPr>
          <w:t xml:space="preserve">  &lt;</w:t>
        </w:r>
        <w:proofErr w:type="gramStart"/>
        <w:r w:rsidRPr="009D63AD">
          <w:rPr>
            <w:rFonts w:ascii="Courier New" w:eastAsia="Times New Roman" w:hAnsi="Courier New" w:cs="Courier New"/>
            <w:sz w:val="20"/>
            <w:szCs w:val="20"/>
          </w:rPr>
          <w:t>script</w:t>
        </w:r>
        <w:proofErr w:type="gramEnd"/>
        <w:r w:rsidRPr="009D63AD">
          <w:rPr>
            <w:rFonts w:ascii="Courier New" w:eastAsia="Times New Roman" w:hAnsi="Courier New" w:cs="Courier New"/>
            <w:sz w:val="20"/>
            <w:szCs w:val="20"/>
          </w:rPr>
          <w:t xml:space="preserve"> src="//ajax.googleapis.com/ajax/libs/jquery/1.9.0/jquery.min.js"&gt;&lt;/script&gt;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 w:author="Unknown"/>
          <w:rFonts w:ascii="Courier New" w:eastAsia="Times New Roman" w:hAnsi="Courier New" w:cs="Courier New"/>
          <w:sz w:val="20"/>
          <w:szCs w:val="20"/>
        </w:rPr>
      </w:pPr>
      <w:ins w:id="123" w:author="Unknown">
        <w:r w:rsidRPr="009D63AD">
          <w:rPr>
            <w:rFonts w:ascii="Courier New" w:eastAsia="Times New Roman" w:hAnsi="Courier New" w:cs="Courier New"/>
            <w:sz w:val="20"/>
            <w:szCs w:val="20"/>
          </w:rPr>
          <w:t xml:space="preserve">  &lt;</w:t>
        </w:r>
        <w:proofErr w:type="gramStart"/>
        <w:r w:rsidRPr="009D63AD">
          <w:rPr>
            <w:rFonts w:ascii="Courier New" w:eastAsia="Times New Roman" w:hAnsi="Courier New" w:cs="Courier New"/>
            <w:sz w:val="20"/>
            <w:szCs w:val="20"/>
          </w:rPr>
          <w:t>script</w:t>
        </w:r>
        <w:proofErr w:type="gramEnd"/>
        <w:r w:rsidRPr="009D63AD">
          <w:rPr>
            <w:rFonts w:ascii="Courier New" w:eastAsia="Times New Roman" w:hAnsi="Courier New" w:cs="Courier New"/>
            <w:sz w:val="20"/>
            <w:szCs w:val="20"/>
          </w:rPr>
          <w:t xml:space="preserve"> src="//cdnjs.cloudflare.com/ajax/libs/raphael/2.1.0/raphael-min.js"&gt;&lt;/script&gt;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 w:author="Unknown"/>
          <w:rFonts w:ascii="Courier New" w:eastAsia="Times New Roman" w:hAnsi="Courier New" w:cs="Courier New"/>
          <w:sz w:val="20"/>
          <w:szCs w:val="20"/>
        </w:rPr>
      </w:pPr>
      <w:ins w:id="125" w:author="Unknown">
        <w:r w:rsidRPr="009D63AD">
          <w:rPr>
            <w:rFonts w:ascii="Courier New" w:eastAsia="Times New Roman" w:hAnsi="Courier New" w:cs="Courier New"/>
            <w:sz w:val="20"/>
            <w:szCs w:val="20"/>
          </w:rPr>
          <w:t xml:space="preserve">  &lt;</w:t>
        </w:r>
        <w:proofErr w:type="gramStart"/>
        <w:r w:rsidRPr="009D63AD">
          <w:rPr>
            <w:rFonts w:ascii="Courier New" w:eastAsia="Times New Roman" w:hAnsi="Courier New" w:cs="Courier New"/>
            <w:sz w:val="20"/>
            <w:szCs w:val="20"/>
          </w:rPr>
          <w:t>script</w:t>
        </w:r>
        <w:proofErr w:type="gramEnd"/>
        <w:r w:rsidRPr="009D63AD">
          <w:rPr>
            <w:rFonts w:ascii="Courier New" w:eastAsia="Times New Roman" w:hAnsi="Courier New" w:cs="Courier New"/>
            <w:sz w:val="20"/>
            <w:szCs w:val="20"/>
          </w:rPr>
          <w:t xml:space="preserve"> src="//cdnjs.cloudflare.com/ajax/libs/morris.js/0.5.1/morris.min.js"&gt;&lt;/script&gt;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 w:author="Unknown"/>
          <w:rFonts w:ascii="Courier New" w:eastAsia="Times New Roman" w:hAnsi="Courier New" w:cs="Courier New"/>
          <w:sz w:val="20"/>
          <w:szCs w:val="20"/>
        </w:rPr>
      </w:pPr>
      <w:ins w:id="127" w:author="Unknown">
        <w:r w:rsidRPr="009D63AD">
          <w:rPr>
            <w:rFonts w:ascii="Courier New" w:eastAsia="Times New Roman" w:hAnsi="Courier New" w:cs="Courier New"/>
            <w:sz w:val="20"/>
            <w:szCs w:val="20"/>
          </w:rPr>
          <w:t xml:space="preserve">  </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 w:author="Unknown"/>
          <w:rFonts w:ascii="Courier New" w:eastAsia="Times New Roman" w:hAnsi="Courier New" w:cs="Courier New"/>
          <w:sz w:val="20"/>
          <w:szCs w:val="20"/>
        </w:rPr>
      </w:pPr>
      <w:ins w:id="129" w:author="Unknown">
        <w:r w:rsidRPr="009D63AD">
          <w:rPr>
            <w:rFonts w:ascii="Courier New" w:eastAsia="Times New Roman" w:hAnsi="Courier New" w:cs="Courier New"/>
            <w:sz w:val="20"/>
            <w:szCs w:val="20"/>
          </w:rPr>
          <w:t xml:space="preserve"> &lt;/head&gt;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0" w:author="Unknown"/>
          <w:rFonts w:ascii="Courier New" w:eastAsia="Times New Roman" w:hAnsi="Courier New" w:cs="Courier New"/>
          <w:sz w:val="20"/>
          <w:szCs w:val="20"/>
        </w:rPr>
      </w:pPr>
      <w:ins w:id="131" w:author="Unknown">
        <w:r w:rsidRPr="009D63AD">
          <w:rPr>
            <w:rFonts w:ascii="Courier New" w:eastAsia="Times New Roman" w:hAnsi="Courier New" w:cs="Courier New"/>
            <w:sz w:val="20"/>
            <w:szCs w:val="20"/>
          </w:rPr>
          <w:t xml:space="preserve"> &lt;</w:t>
        </w:r>
        <w:proofErr w:type="gramStart"/>
        <w:r w:rsidRPr="009D63AD">
          <w:rPr>
            <w:rFonts w:ascii="Courier New" w:eastAsia="Times New Roman" w:hAnsi="Courier New" w:cs="Courier New"/>
            <w:sz w:val="20"/>
            <w:szCs w:val="20"/>
          </w:rPr>
          <w:t>body</w:t>
        </w:r>
        <w:proofErr w:type="gramEnd"/>
        <w:r w:rsidRPr="009D63AD">
          <w:rPr>
            <w:rFonts w:ascii="Courier New" w:eastAsia="Times New Roman" w:hAnsi="Courier New" w:cs="Courier New"/>
            <w:sz w:val="20"/>
            <w:szCs w:val="20"/>
          </w:rPr>
          <w:t>&gt;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 w:author="Unknown"/>
          <w:rFonts w:ascii="Courier New" w:eastAsia="Times New Roman" w:hAnsi="Courier New" w:cs="Courier New"/>
          <w:sz w:val="20"/>
          <w:szCs w:val="20"/>
        </w:rPr>
      </w:pPr>
      <w:ins w:id="133" w:author="Unknown">
        <w:r w:rsidRPr="009D63AD">
          <w:rPr>
            <w:rFonts w:ascii="Courier New" w:eastAsia="Times New Roman" w:hAnsi="Courier New" w:cs="Courier New"/>
            <w:sz w:val="20"/>
            <w:szCs w:val="20"/>
          </w:rPr>
          <w:t xml:space="preserve">  &lt;</w:t>
        </w:r>
        <w:proofErr w:type="spellStart"/>
        <w:r w:rsidRPr="009D63AD">
          <w:rPr>
            <w:rFonts w:ascii="Courier New" w:eastAsia="Times New Roman" w:hAnsi="Courier New" w:cs="Courier New"/>
            <w:sz w:val="20"/>
            <w:szCs w:val="20"/>
          </w:rPr>
          <w:t>br</w:t>
        </w:r>
        <w:proofErr w:type="spellEnd"/>
        <w:r w:rsidRPr="009D63AD">
          <w:rPr>
            <w:rFonts w:ascii="Courier New" w:eastAsia="Times New Roman" w:hAnsi="Courier New" w:cs="Courier New"/>
            <w:sz w:val="20"/>
            <w:szCs w:val="20"/>
          </w:rPr>
          <w:t xml:space="preserve"> /&gt;&lt;</w:t>
        </w:r>
        <w:proofErr w:type="spellStart"/>
        <w:r w:rsidRPr="009D63AD">
          <w:rPr>
            <w:rFonts w:ascii="Courier New" w:eastAsia="Times New Roman" w:hAnsi="Courier New" w:cs="Courier New"/>
            <w:sz w:val="20"/>
            <w:szCs w:val="20"/>
          </w:rPr>
          <w:t>br</w:t>
        </w:r>
        <w:proofErr w:type="spellEnd"/>
        <w:r w:rsidRPr="009D63AD">
          <w:rPr>
            <w:rFonts w:ascii="Courier New" w:eastAsia="Times New Roman" w:hAnsi="Courier New" w:cs="Courier New"/>
            <w:sz w:val="20"/>
            <w:szCs w:val="20"/>
          </w:rPr>
          <w:t xml:space="preserve"> /&gt;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4" w:author="Unknown"/>
          <w:rFonts w:ascii="Courier New" w:eastAsia="Times New Roman" w:hAnsi="Courier New" w:cs="Courier New"/>
          <w:sz w:val="20"/>
          <w:szCs w:val="20"/>
        </w:rPr>
      </w:pPr>
      <w:ins w:id="135" w:author="Unknown">
        <w:r w:rsidRPr="009D63AD">
          <w:rPr>
            <w:rFonts w:ascii="Courier New" w:eastAsia="Times New Roman" w:hAnsi="Courier New" w:cs="Courier New"/>
            <w:sz w:val="20"/>
            <w:szCs w:val="20"/>
          </w:rPr>
          <w:t xml:space="preserve">  &lt;div class="container" style="width</w:t>
        </w:r>
        <w:proofErr w:type="gramStart"/>
        <w:r w:rsidRPr="009D63AD">
          <w:rPr>
            <w:rFonts w:ascii="Courier New" w:eastAsia="Times New Roman" w:hAnsi="Courier New" w:cs="Courier New"/>
            <w:sz w:val="20"/>
            <w:szCs w:val="20"/>
          </w:rPr>
          <w:t>:900px</w:t>
        </w:r>
        <w:proofErr w:type="gramEnd"/>
        <w:r w:rsidRPr="009D63AD">
          <w:rPr>
            <w:rFonts w:ascii="Courier New" w:eastAsia="Times New Roman" w:hAnsi="Courier New" w:cs="Courier New"/>
            <w:sz w:val="20"/>
            <w:szCs w:val="20"/>
          </w:rPr>
          <w:t>;"&gt;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6" w:author="Unknown"/>
          <w:rFonts w:ascii="Courier New" w:eastAsia="Times New Roman" w:hAnsi="Courier New" w:cs="Courier New"/>
          <w:sz w:val="20"/>
          <w:szCs w:val="20"/>
        </w:rPr>
      </w:pPr>
      <w:ins w:id="137" w:author="Unknown">
        <w:r w:rsidRPr="009D63AD">
          <w:rPr>
            <w:rFonts w:ascii="Courier New" w:eastAsia="Times New Roman" w:hAnsi="Courier New" w:cs="Courier New"/>
            <w:sz w:val="20"/>
            <w:szCs w:val="20"/>
          </w:rPr>
          <w:t xml:space="preserve">   &lt;h2 align="center"&gt;Morris.js chart with PHP &amp; </w:t>
        </w:r>
        <w:proofErr w:type="spellStart"/>
        <w:r w:rsidRPr="009D63AD">
          <w:rPr>
            <w:rFonts w:ascii="Courier New" w:eastAsia="Times New Roman" w:hAnsi="Courier New" w:cs="Courier New"/>
            <w:sz w:val="20"/>
            <w:szCs w:val="20"/>
          </w:rPr>
          <w:t>Mysql</w:t>
        </w:r>
        <w:proofErr w:type="spellEnd"/>
        <w:r w:rsidRPr="009D63AD">
          <w:rPr>
            <w:rFonts w:ascii="Courier New" w:eastAsia="Times New Roman" w:hAnsi="Courier New" w:cs="Courier New"/>
            <w:sz w:val="20"/>
            <w:szCs w:val="20"/>
          </w:rPr>
          <w:t>&lt;/h2&gt;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8" w:author="Unknown"/>
          <w:rFonts w:ascii="Courier New" w:eastAsia="Times New Roman" w:hAnsi="Courier New" w:cs="Courier New"/>
          <w:sz w:val="20"/>
          <w:szCs w:val="20"/>
        </w:rPr>
      </w:pPr>
      <w:ins w:id="139" w:author="Unknown">
        <w:r w:rsidRPr="009D63AD">
          <w:rPr>
            <w:rFonts w:ascii="Courier New" w:eastAsia="Times New Roman" w:hAnsi="Courier New" w:cs="Courier New"/>
            <w:sz w:val="20"/>
            <w:szCs w:val="20"/>
          </w:rPr>
          <w:t xml:space="preserve">   &lt;h3 align="center"&gt;Last 10 Years Profit, Purchase and Sale Data&lt;/h3&gt;   </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0" w:author="Unknown"/>
          <w:rFonts w:ascii="Courier New" w:eastAsia="Times New Roman" w:hAnsi="Courier New" w:cs="Courier New"/>
          <w:sz w:val="20"/>
          <w:szCs w:val="20"/>
        </w:rPr>
      </w:pPr>
      <w:ins w:id="141" w:author="Unknown">
        <w:r w:rsidRPr="009D63AD">
          <w:rPr>
            <w:rFonts w:ascii="Courier New" w:eastAsia="Times New Roman" w:hAnsi="Courier New" w:cs="Courier New"/>
            <w:sz w:val="20"/>
            <w:szCs w:val="20"/>
          </w:rPr>
          <w:t xml:space="preserve">   &lt;</w:t>
        </w:r>
        <w:proofErr w:type="spellStart"/>
        <w:r w:rsidRPr="009D63AD">
          <w:rPr>
            <w:rFonts w:ascii="Courier New" w:eastAsia="Times New Roman" w:hAnsi="Courier New" w:cs="Courier New"/>
            <w:sz w:val="20"/>
            <w:szCs w:val="20"/>
          </w:rPr>
          <w:t>br</w:t>
        </w:r>
        <w:proofErr w:type="spellEnd"/>
        <w:r w:rsidRPr="009D63AD">
          <w:rPr>
            <w:rFonts w:ascii="Courier New" w:eastAsia="Times New Roman" w:hAnsi="Courier New" w:cs="Courier New"/>
            <w:sz w:val="20"/>
            <w:szCs w:val="20"/>
          </w:rPr>
          <w:t xml:space="preserve"> /&gt;&lt;</w:t>
        </w:r>
        <w:proofErr w:type="spellStart"/>
        <w:r w:rsidRPr="009D63AD">
          <w:rPr>
            <w:rFonts w:ascii="Courier New" w:eastAsia="Times New Roman" w:hAnsi="Courier New" w:cs="Courier New"/>
            <w:sz w:val="20"/>
            <w:szCs w:val="20"/>
          </w:rPr>
          <w:t>br</w:t>
        </w:r>
        <w:proofErr w:type="spellEnd"/>
        <w:r w:rsidRPr="009D63AD">
          <w:rPr>
            <w:rFonts w:ascii="Courier New" w:eastAsia="Times New Roman" w:hAnsi="Courier New" w:cs="Courier New"/>
            <w:sz w:val="20"/>
            <w:szCs w:val="20"/>
          </w:rPr>
          <w:t xml:space="preserve"> /&gt;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2" w:author="Unknown"/>
          <w:rFonts w:ascii="Courier New" w:eastAsia="Times New Roman" w:hAnsi="Courier New" w:cs="Courier New"/>
          <w:sz w:val="20"/>
          <w:szCs w:val="20"/>
        </w:rPr>
      </w:pPr>
      <w:ins w:id="143" w:author="Unknown">
        <w:r w:rsidRPr="009D63AD">
          <w:rPr>
            <w:rFonts w:ascii="Courier New" w:eastAsia="Times New Roman" w:hAnsi="Courier New" w:cs="Courier New"/>
            <w:sz w:val="20"/>
            <w:szCs w:val="20"/>
          </w:rPr>
          <w:t xml:space="preserve">   &lt;div id="chart"&gt;&lt;/div&gt;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Courier New" w:eastAsia="Times New Roman" w:hAnsi="Courier New" w:cs="Courier New"/>
          <w:sz w:val="20"/>
          <w:szCs w:val="20"/>
        </w:rPr>
      </w:pPr>
      <w:ins w:id="145" w:author="Unknown">
        <w:r w:rsidRPr="009D63AD">
          <w:rPr>
            <w:rFonts w:ascii="Courier New" w:eastAsia="Times New Roman" w:hAnsi="Courier New" w:cs="Courier New"/>
            <w:sz w:val="20"/>
            <w:szCs w:val="20"/>
          </w:rPr>
          <w:t xml:space="preserve">  &lt;/div&gt;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 w:author="Unknown"/>
          <w:rFonts w:ascii="Courier New" w:eastAsia="Times New Roman" w:hAnsi="Courier New" w:cs="Courier New"/>
          <w:sz w:val="20"/>
          <w:szCs w:val="20"/>
        </w:rPr>
      </w:pPr>
      <w:ins w:id="147" w:author="Unknown">
        <w:r w:rsidRPr="009D63AD">
          <w:rPr>
            <w:rFonts w:ascii="Courier New" w:eastAsia="Times New Roman" w:hAnsi="Courier New" w:cs="Courier New"/>
            <w:sz w:val="20"/>
            <w:szCs w:val="20"/>
          </w:rPr>
          <w:t xml:space="preserve"> &lt;/body&gt;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 w:author="Unknown"/>
          <w:rFonts w:ascii="Courier New" w:eastAsia="Times New Roman" w:hAnsi="Courier New" w:cs="Courier New"/>
          <w:sz w:val="20"/>
          <w:szCs w:val="20"/>
        </w:rPr>
      </w:pPr>
      <w:ins w:id="149" w:author="Unknown">
        <w:r w:rsidRPr="009D63AD">
          <w:rPr>
            <w:rFonts w:ascii="Courier New" w:eastAsia="Times New Roman" w:hAnsi="Courier New" w:cs="Courier New"/>
            <w:sz w:val="20"/>
            <w:szCs w:val="20"/>
          </w:rPr>
          <w:t>&lt;/html&gt;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 w:author="Unknown"/>
          <w:rFonts w:ascii="Courier New" w:eastAsia="Times New Roman" w:hAnsi="Courier New" w:cs="Courier New"/>
          <w:sz w:val="20"/>
          <w:szCs w:val="20"/>
        </w:rPr>
      </w:pPr>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1" w:author="Unknown"/>
          <w:rFonts w:ascii="Courier New" w:eastAsia="Times New Roman" w:hAnsi="Courier New" w:cs="Courier New"/>
          <w:sz w:val="20"/>
          <w:szCs w:val="20"/>
        </w:rPr>
      </w:pPr>
      <w:ins w:id="152" w:author="Unknown">
        <w:r w:rsidRPr="009D63AD">
          <w:rPr>
            <w:rFonts w:ascii="Courier New" w:eastAsia="Times New Roman" w:hAnsi="Courier New" w:cs="Courier New"/>
            <w:sz w:val="20"/>
            <w:szCs w:val="20"/>
          </w:rPr>
          <w:t>&lt;</w:t>
        </w:r>
        <w:proofErr w:type="gramStart"/>
        <w:r w:rsidRPr="009D63AD">
          <w:rPr>
            <w:rFonts w:ascii="Courier New" w:eastAsia="Times New Roman" w:hAnsi="Courier New" w:cs="Courier New"/>
            <w:sz w:val="20"/>
            <w:szCs w:val="20"/>
          </w:rPr>
          <w:t>script</w:t>
        </w:r>
        <w:proofErr w:type="gramEnd"/>
        <w:r w:rsidRPr="009D63AD">
          <w:rPr>
            <w:rFonts w:ascii="Courier New" w:eastAsia="Times New Roman" w:hAnsi="Courier New" w:cs="Courier New"/>
            <w:sz w:val="20"/>
            <w:szCs w:val="20"/>
          </w:rPr>
          <w:t>&gt;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3" w:author="Unknown"/>
          <w:rFonts w:ascii="Courier New" w:eastAsia="Times New Roman" w:hAnsi="Courier New" w:cs="Courier New"/>
          <w:sz w:val="20"/>
          <w:szCs w:val="20"/>
        </w:rPr>
      </w:pPr>
      <w:proofErr w:type="spellStart"/>
      <w:proofErr w:type="gramStart"/>
      <w:ins w:id="154" w:author="Unknown">
        <w:r w:rsidRPr="009D63AD">
          <w:rPr>
            <w:rFonts w:ascii="Courier New" w:eastAsia="Times New Roman" w:hAnsi="Courier New" w:cs="Courier New"/>
            <w:sz w:val="20"/>
            <w:szCs w:val="20"/>
          </w:rPr>
          <w:t>Morris.Bar</w:t>
        </w:r>
        <w:proofErr w:type="spellEnd"/>
        <w:r w:rsidRPr="009D63AD">
          <w:rPr>
            <w:rFonts w:ascii="Courier New" w:eastAsia="Times New Roman" w:hAnsi="Courier New" w:cs="Courier New"/>
            <w:sz w:val="20"/>
            <w:szCs w:val="20"/>
          </w:rPr>
          <w:t>({</w:t>
        </w:r>
        <w:proofErr w:type="gramEnd"/>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5" w:author="Unknown"/>
          <w:rFonts w:ascii="Courier New" w:eastAsia="Times New Roman" w:hAnsi="Courier New" w:cs="Courier New"/>
          <w:sz w:val="20"/>
          <w:szCs w:val="20"/>
        </w:rPr>
      </w:pPr>
      <w:ins w:id="156" w:author="Unknown">
        <w:r w:rsidRPr="009D63AD">
          <w:rPr>
            <w:rFonts w:ascii="Courier New" w:eastAsia="Times New Roman" w:hAnsi="Courier New" w:cs="Courier New"/>
            <w:sz w:val="20"/>
            <w:szCs w:val="20"/>
          </w:rPr>
          <w:t xml:space="preserve"> </w:t>
        </w:r>
        <w:proofErr w:type="gramStart"/>
        <w:r w:rsidRPr="009D63AD">
          <w:rPr>
            <w:rFonts w:ascii="Courier New" w:eastAsia="Times New Roman" w:hAnsi="Courier New" w:cs="Courier New"/>
            <w:sz w:val="20"/>
            <w:szCs w:val="20"/>
          </w:rPr>
          <w:t>element :</w:t>
        </w:r>
        <w:proofErr w:type="gramEnd"/>
        <w:r w:rsidRPr="009D63AD">
          <w:rPr>
            <w:rFonts w:ascii="Courier New" w:eastAsia="Times New Roman" w:hAnsi="Courier New" w:cs="Courier New"/>
            <w:sz w:val="20"/>
            <w:szCs w:val="20"/>
          </w:rPr>
          <w:t xml:space="preserve"> 'chart',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 w:author="Unknown"/>
          <w:rFonts w:ascii="Courier New" w:eastAsia="Times New Roman" w:hAnsi="Courier New" w:cs="Courier New"/>
          <w:sz w:val="20"/>
          <w:szCs w:val="20"/>
        </w:rPr>
      </w:pPr>
      <w:ins w:id="158" w:author="Unknown">
        <w:r w:rsidRPr="009D63AD">
          <w:rPr>
            <w:rFonts w:ascii="Courier New" w:eastAsia="Times New Roman" w:hAnsi="Courier New" w:cs="Courier New"/>
            <w:sz w:val="20"/>
            <w:szCs w:val="20"/>
          </w:rPr>
          <w:t xml:space="preserve"> </w:t>
        </w:r>
        <w:proofErr w:type="gramStart"/>
        <w:r w:rsidRPr="009D63AD">
          <w:rPr>
            <w:rFonts w:ascii="Courier New" w:eastAsia="Times New Roman" w:hAnsi="Courier New" w:cs="Courier New"/>
            <w:sz w:val="20"/>
            <w:szCs w:val="20"/>
          </w:rPr>
          <w:t>data:</w:t>
        </w:r>
        <w:proofErr w:type="gramEnd"/>
        <w:r w:rsidRPr="009D63AD">
          <w:rPr>
            <w:rFonts w:ascii="Courier New" w:eastAsia="Times New Roman" w:hAnsi="Courier New" w:cs="Courier New"/>
            <w:sz w:val="20"/>
            <w:szCs w:val="20"/>
          </w:rPr>
          <w:t>[&lt;?</w:t>
        </w:r>
        <w:proofErr w:type="spellStart"/>
        <w:r w:rsidRPr="009D63AD">
          <w:rPr>
            <w:rFonts w:ascii="Courier New" w:eastAsia="Times New Roman" w:hAnsi="Courier New" w:cs="Courier New"/>
            <w:sz w:val="20"/>
            <w:szCs w:val="20"/>
          </w:rPr>
          <w:t>php</w:t>
        </w:r>
        <w:proofErr w:type="spellEnd"/>
        <w:r w:rsidRPr="009D63AD">
          <w:rPr>
            <w:rFonts w:ascii="Courier New" w:eastAsia="Times New Roman" w:hAnsi="Courier New" w:cs="Courier New"/>
            <w:sz w:val="20"/>
            <w:szCs w:val="20"/>
          </w:rPr>
          <w:t xml:space="preserve"> echo $</w:t>
        </w:r>
        <w:proofErr w:type="spellStart"/>
        <w:r w:rsidRPr="009D63AD">
          <w:rPr>
            <w:rFonts w:ascii="Courier New" w:eastAsia="Times New Roman" w:hAnsi="Courier New" w:cs="Courier New"/>
            <w:sz w:val="20"/>
            <w:szCs w:val="20"/>
          </w:rPr>
          <w:t>chart_data</w:t>
        </w:r>
        <w:proofErr w:type="spellEnd"/>
        <w:r w:rsidRPr="009D63AD">
          <w:rPr>
            <w:rFonts w:ascii="Courier New" w:eastAsia="Times New Roman" w:hAnsi="Courier New" w:cs="Courier New"/>
            <w:sz w:val="20"/>
            <w:szCs w:val="20"/>
          </w:rPr>
          <w:t>; ?&gt;],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9" w:author="Unknown"/>
          <w:rFonts w:ascii="Courier New" w:eastAsia="Times New Roman" w:hAnsi="Courier New" w:cs="Courier New"/>
          <w:sz w:val="20"/>
          <w:szCs w:val="20"/>
        </w:rPr>
      </w:pPr>
      <w:ins w:id="160" w:author="Unknown">
        <w:r w:rsidRPr="009D63AD">
          <w:rPr>
            <w:rFonts w:ascii="Courier New" w:eastAsia="Times New Roman" w:hAnsi="Courier New" w:cs="Courier New"/>
            <w:sz w:val="20"/>
            <w:szCs w:val="20"/>
          </w:rPr>
          <w:t xml:space="preserve"> </w:t>
        </w:r>
        <w:proofErr w:type="spellStart"/>
        <w:proofErr w:type="gramStart"/>
        <w:r w:rsidRPr="009D63AD">
          <w:rPr>
            <w:rFonts w:ascii="Courier New" w:eastAsia="Times New Roman" w:hAnsi="Courier New" w:cs="Courier New"/>
            <w:sz w:val="20"/>
            <w:szCs w:val="20"/>
          </w:rPr>
          <w:t>xkey</w:t>
        </w:r>
        <w:proofErr w:type="spellEnd"/>
        <w:proofErr w:type="gramEnd"/>
        <w:r w:rsidRPr="009D63AD">
          <w:rPr>
            <w:rFonts w:ascii="Courier New" w:eastAsia="Times New Roman" w:hAnsi="Courier New" w:cs="Courier New"/>
            <w:sz w:val="20"/>
            <w:szCs w:val="20"/>
          </w:rPr>
          <w:t>:'year',</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 w:author="Unknown"/>
          <w:rFonts w:ascii="Courier New" w:eastAsia="Times New Roman" w:hAnsi="Courier New" w:cs="Courier New"/>
          <w:sz w:val="20"/>
          <w:szCs w:val="20"/>
        </w:rPr>
      </w:pPr>
      <w:ins w:id="162" w:author="Unknown">
        <w:r w:rsidRPr="009D63AD">
          <w:rPr>
            <w:rFonts w:ascii="Courier New" w:eastAsia="Times New Roman" w:hAnsi="Courier New" w:cs="Courier New"/>
            <w:sz w:val="20"/>
            <w:szCs w:val="20"/>
          </w:rPr>
          <w:t xml:space="preserve"> </w:t>
        </w:r>
        <w:proofErr w:type="spellStart"/>
        <w:proofErr w:type="gramStart"/>
        <w:r w:rsidRPr="009D63AD">
          <w:rPr>
            <w:rFonts w:ascii="Courier New" w:eastAsia="Times New Roman" w:hAnsi="Courier New" w:cs="Courier New"/>
            <w:sz w:val="20"/>
            <w:szCs w:val="20"/>
          </w:rPr>
          <w:t>ykeys</w:t>
        </w:r>
        <w:proofErr w:type="spellEnd"/>
        <w:proofErr w:type="gramEnd"/>
        <w:r w:rsidRPr="009D63AD">
          <w:rPr>
            <w:rFonts w:ascii="Courier New" w:eastAsia="Times New Roman" w:hAnsi="Courier New" w:cs="Courier New"/>
            <w:sz w:val="20"/>
            <w:szCs w:val="20"/>
          </w:rPr>
          <w:t>:['profit', 'purchase', 'sale'],</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3" w:author="Unknown"/>
          <w:rFonts w:ascii="Courier New" w:eastAsia="Times New Roman" w:hAnsi="Courier New" w:cs="Courier New"/>
          <w:sz w:val="20"/>
          <w:szCs w:val="20"/>
        </w:rPr>
      </w:pPr>
      <w:ins w:id="164" w:author="Unknown">
        <w:r w:rsidRPr="009D63AD">
          <w:rPr>
            <w:rFonts w:ascii="Courier New" w:eastAsia="Times New Roman" w:hAnsi="Courier New" w:cs="Courier New"/>
            <w:sz w:val="20"/>
            <w:szCs w:val="20"/>
          </w:rPr>
          <w:t xml:space="preserve"> </w:t>
        </w:r>
        <w:proofErr w:type="gramStart"/>
        <w:r w:rsidRPr="009D63AD">
          <w:rPr>
            <w:rFonts w:ascii="Courier New" w:eastAsia="Times New Roman" w:hAnsi="Courier New" w:cs="Courier New"/>
            <w:sz w:val="20"/>
            <w:szCs w:val="20"/>
          </w:rPr>
          <w:t>labels</w:t>
        </w:r>
        <w:proofErr w:type="gramEnd"/>
        <w:r w:rsidRPr="009D63AD">
          <w:rPr>
            <w:rFonts w:ascii="Courier New" w:eastAsia="Times New Roman" w:hAnsi="Courier New" w:cs="Courier New"/>
            <w:sz w:val="20"/>
            <w:szCs w:val="20"/>
          </w:rPr>
          <w:t>:['Profit', 'Purchase', 'Sale'],</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5" w:author="Unknown"/>
          <w:rFonts w:ascii="Courier New" w:eastAsia="Times New Roman" w:hAnsi="Courier New" w:cs="Courier New"/>
          <w:sz w:val="20"/>
          <w:szCs w:val="20"/>
        </w:rPr>
      </w:pPr>
      <w:ins w:id="166" w:author="Unknown">
        <w:r w:rsidRPr="009D63AD">
          <w:rPr>
            <w:rFonts w:ascii="Courier New" w:eastAsia="Times New Roman" w:hAnsi="Courier New" w:cs="Courier New"/>
            <w:sz w:val="20"/>
            <w:szCs w:val="20"/>
          </w:rPr>
          <w:t xml:space="preserve"> </w:t>
        </w:r>
        <w:proofErr w:type="spellStart"/>
        <w:proofErr w:type="gramStart"/>
        <w:r w:rsidRPr="009D63AD">
          <w:rPr>
            <w:rFonts w:ascii="Courier New" w:eastAsia="Times New Roman" w:hAnsi="Courier New" w:cs="Courier New"/>
            <w:sz w:val="20"/>
            <w:szCs w:val="20"/>
          </w:rPr>
          <w:t>hideHover</w:t>
        </w:r>
        <w:proofErr w:type="spellEnd"/>
        <w:proofErr w:type="gramEnd"/>
        <w:r w:rsidRPr="009D63AD">
          <w:rPr>
            <w:rFonts w:ascii="Courier New" w:eastAsia="Times New Roman" w:hAnsi="Courier New" w:cs="Courier New"/>
            <w:sz w:val="20"/>
            <w:szCs w:val="20"/>
          </w:rPr>
          <w:t>:'auto',</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7" w:author="Unknown"/>
          <w:rFonts w:ascii="Courier New" w:eastAsia="Times New Roman" w:hAnsi="Courier New" w:cs="Courier New"/>
          <w:sz w:val="20"/>
          <w:szCs w:val="20"/>
        </w:rPr>
      </w:pPr>
      <w:ins w:id="168" w:author="Unknown">
        <w:r w:rsidRPr="009D63AD">
          <w:rPr>
            <w:rFonts w:ascii="Courier New" w:eastAsia="Times New Roman" w:hAnsi="Courier New" w:cs="Courier New"/>
            <w:sz w:val="20"/>
            <w:szCs w:val="20"/>
          </w:rPr>
          <w:t xml:space="preserve"> </w:t>
        </w:r>
        <w:proofErr w:type="spellStart"/>
        <w:proofErr w:type="gramStart"/>
        <w:r w:rsidRPr="009D63AD">
          <w:rPr>
            <w:rFonts w:ascii="Courier New" w:eastAsia="Times New Roman" w:hAnsi="Courier New" w:cs="Courier New"/>
            <w:sz w:val="20"/>
            <w:szCs w:val="20"/>
          </w:rPr>
          <w:t>stacked:</w:t>
        </w:r>
        <w:proofErr w:type="gramEnd"/>
        <w:r w:rsidRPr="009D63AD">
          <w:rPr>
            <w:rFonts w:ascii="Courier New" w:eastAsia="Times New Roman" w:hAnsi="Courier New" w:cs="Courier New"/>
            <w:sz w:val="20"/>
            <w:szCs w:val="20"/>
          </w:rPr>
          <w:t>true</w:t>
        </w:r>
        <w:proofErr w:type="spellEnd"/>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9" w:author="Unknown"/>
          <w:rFonts w:ascii="Courier New" w:eastAsia="Times New Roman" w:hAnsi="Courier New" w:cs="Courier New"/>
          <w:sz w:val="20"/>
          <w:szCs w:val="20"/>
        </w:rPr>
      </w:pPr>
      <w:ins w:id="170" w:author="Unknown">
        <w:r w:rsidRPr="009D63AD">
          <w:rPr>
            <w:rFonts w:ascii="Courier New" w:eastAsia="Times New Roman" w:hAnsi="Courier New" w:cs="Courier New"/>
            <w:sz w:val="20"/>
            <w:szCs w:val="20"/>
          </w:rPr>
          <w: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1" w:author="Unknown"/>
          <w:rFonts w:ascii="Courier New" w:eastAsia="Times New Roman" w:hAnsi="Courier New" w:cs="Courier New"/>
          <w:sz w:val="20"/>
          <w:szCs w:val="20"/>
        </w:rPr>
      </w:pPr>
      <w:ins w:id="172" w:author="Unknown">
        <w:r w:rsidRPr="009D63AD">
          <w:rPr>
            <w:rFonts w:ascii="Courier New" w:eastAsia="Times New Roman" w:hAnsi="Courier New" w:cs="Courier New"/>
            <w:sz w:val="20"/>
            <w:szCs w:val="20"/>
          </w:rPr>
          <w:t>&lt;/script&gt;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3" w:author="Unknown"/>
          <w:rFonts w:ascii="Courier New" w:eastAsia="Times New Roman" w:hAnsi="Courier New" w:cs="Courier New"/>
          <w:sz w:val="20"/>
          <w:szCs w:val="20"/>
        </w:rPr>
      </w:pPr>
    </w:p>
    <w:p w:rsidR="009D63AD" w:rsidRPr="009D63AD" w:rsidRDefault="009D63AD" w:rsidP="009D63AD">
      <w:pPr>
        <w:spacing w:after="0" w:line="240" w:lineRule="auto"/>
        <w:rPr>
          <w:ins w:id="174" w:author="Unknown"/>
          <w:rFonts w:ascii="Times New Roman" w:eastAsia="Times New Roman" w:hAnsi="Times New Roman" w:cs="Times New Roman"/>
          <w:sz w:val="24"/>
          <w:szCs w:val="24"/>
        </w:rPr>
      </w:pPr>
    </w:p>
    <w:p w:rsidR="009D63AD" w:rsidRPr="009D63AD" w:rsidRDefault="009D63AD" w:rsidP="009D63AD">
      <w:pPr>
        <w:spacing w:before="100" w:beforeAutospacing="1" w:after="100" w:afterAutospacing="1" w:line="240" w:lineRule="auto"/>
        <w:outlineLvl w:val="2"/>
        <w:rPr>
          <w:ins w:id="175" w:author="Unknown"/>
          <w:rFonts w:ascii="Times New Roman" w:eastAsia="Times New Roman" w:hAnsi="Times New Roman" w:cs="Times New Roman"/>
          <w:b/>
          <w:bCs/>
          <w:sz w:val="27"/>
          <w:szCs w:val="27"/>
        </w:rPr>
      </w:pPr>
      <w:ins w:id="176" w:author="Unknown">
        <w:r w:rsidRPr="009D63AD">
          <w:rPr>
            <w:rFonts w:ascii="Times New Roman" w:eastAsia="Times New Roman" w:hAnsi="Times New Roman" w:cs="Times New Roman"/>
            <w:b/>
            <w:bCs/>
            <w:sz w:val="27"/>
            <w:szCs w:val="27"/>
          </w:rPr>
          <w:t>Database</w:t>
        </w:r>
      </w:ins>
    </w:p>
    <w:p w:rsidR="009D63AD" w:rsidRPr="009D63AD" w:rsidRDefault="009D63AD" w:rsidP="009D63AD">
      <w:pPr>
        <w:spacing w:after="0" w:line="240" w:lineRule="auto"/>
        <w:rPr>
          <w:ins w:id="177" w:author="Unknown"/>
          <w:rFonts w:ascii="Times New Roman" w:eastAsia="Times New Roman" w:hAnsi="Times New Roman" w:cs="Times New Roman"/>
          <w:sz w:val="24"/>
          <w:szCs w:val="24"/>
        </w:rPr>
      </w:pPr>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8" w:author="Unknown"/>
          <w:rFonts w:ascii="Courier New" w:eastAsia="Times New Roman" w:hAnsi="Courier New" w:cs="Courier New"/>
          <w:sz w:val="20"/>
          <w:szCs w:val="20"/>
        </w:rPr>
      </w:pPr>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9" w:author="Unknown"/>
          <w:rFonts w:ascii="Courier New" w:eastAsia="Times New Roman" w:hAnsi="Courier New" w:cs="Courier New"/>
          <w:sz w:val="20"/>
          <w:szCs w:val="20"/>
        </w:rPr>
      </w:pPr>
      <w:ins w:id="180" w:author="Unknown">
        <w:r w:rsidRPr="009D63AD">
          <w:rPr>
            <w:rFonts w:ascii="Courier New" w:eastAsia="Times New Roman" w:hAnsi="Courier New" w:cs="Courier New"/>
            <w:sz w:val="20"/>
            <w:szCs w:val="20"/>
          </w:rPr>
          <w: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 w:author="Unknown"/>
          <w:rFonts w:ascii="Courier New" w:eastAsia="Times New Roman" w:hAnsi="Courier New" w:cs="Courier New"/>
          <w:sz w:val="20"/>
          <w:szCs w:val="20"/>
        </w:rPr>
      </w:pPr>
      <w:ins w:id="182" w:author="Unknown">
        <w:r w:rsidRPr="009D63AD">
          <w:rPr>
            <w:rFonts w:ascii="Courier New" w:eastAsia="Times New Roman" w:hAnsi="Courier New" w:cs="Courier New"/>
            <w:sz w:val="20"/>
            <w:szCs w:val="20"/>
          </w:rPr>
          <w:t>-- Database: `testing`</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3" w:author="Unknown"/>
          <w:rFonts w:ascii="Courier New" w:eastAsia="Times New Roman" w:hAnsi="Courier New" w:cs="Courier New"/>
          <w:sz w:val="20"/>
          <w:szCs w:val="20"/>
        </w:rPr>
      </w:pPr>
      <w:ins w:id="184" w:author="Unknown">
        <w:r w:rsidRPr="009D63AD">
          <w:rPr>
            <w:rFonts w:ascii="Courier New" w:eastAsia="Times New Roman" w:hAnsi="Courier New" w:cs="Courier New"/>
            <w:sz w:val="20"/>
            <w:szCs w:val="20"/>
          </w:rPr>
          <w: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 w:author="Unknown"/>
          <w:rFonts w:ascii="Courier New" w:eastAsia="Times New Roman" w:hAnsi="Courier New" w:cs="Courier New"/>
          <w:sz w:val="20"/>
          <w:szCs w:val="20"/>
        </w:rPr>
      </w:pPr>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 w:author="Unknown"/>
          <w:rFonts w:ascii="Courier New" w:eastAsia="Times New Roman" w:hAnsi="Courier New" w:cs="Courier New"/>
          <w:sz w:val="20"/>
          <w:szCs w:val="20"/>
        </w:rPr>
      </w:pPr>
      <w:ins w:id="187" w:author="Unknown">
        <w:r w:rsidRPr="009D63AD">
          <w:rPr>
            <w:rFonts w:ascii="Courier New" w:eastAsia="Times New Roman" w:hAnsi="Courier New" w:cs="Courier New"/>
            <w:sz w:val="20"/>
            <w:szCs w:val="20"/>
          </w:rPr>
          <w:t>-- --------------------------------------------------------</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 w:author="Unknown"/>
          <w:rFonts w:ascii="Courier New" w:eastAsia="Times New Roman" w:hAnsi="Courier New" w:cs="Courier New"/>
          <w:sz w:val="20"/>
          <w:szCs w:val="20"/>
        </w:rPr>
      </w:pPr>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9" w:author="Unknown"/>
          <w:rFonts w:ascii="Courier New" w:eastAsia="Times New Roman" w:hAnsi="Courier New" w:cs="Courier New"/>
          <w:sz w:val="20"/>
          <w:szCs w:val="20"/>
        </w:rPr>
      </w:pPr>
      <w:ins w:id="190" w:author="Unknown">
        <w:r w:rsidRPr="009D63AD">
          <w:rPr>
            <w:rFonts w:ascii="Courier New" w:eastAsia="Times New Roman" w:hAnsi="Courier New" w:cs="Courier New"/>
            <w:sz w:val="20"/>
            <w:szCs w:val="20"/>
          </w:rPr>
          <w: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 w:author="Unknown"/>
          <w:rFonts w:ascii="Courier New" w:eastAsia="Times New Roman" w:hAnsi="Courier New" w:cs="Courier New"/>
          <w:sz w:val="20"/>
          <w:szCs w:val="20"/>
        </w:rPr>
      </w:pPr>
      <w:ins w:id="192" w:author="Unknown">
        <w:r w:rsidRPr="009D63AD">
          <w:rPr>
            <w:rFonts w:ascii="Courier New" w:eastAsia="Times New Roman" w:hAnsi="Courier New" w:cs="Courier New"/>
            <w:sz w:val="20"/>
            <w:szCs w:val="20"/>
          </w:rPr>
          <w:t>-- Table structure for table `account`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 w:author="Unknown"/>
          <w:rFonts w:ascii="Courier New" w:eastAsia="Times New Roman" w:hAnsi="Courier New" w:cs="Courier New"/>
          <w:sz w:val="20"/>
          <w:szCs w:val="20"/>
        </w:rPr>
      </w:pPr>
      <w:ins w:id="194" w:author="Unknown">
        <w:r w:rsidRPr="009D63AD">
          <w:rPr>
            <w:rFonts w:ascii="Courier New" w:eastAsia="Times New Roman" w:hAnsi="Courier New" w:cs="Courier New"/>
            <w:sz w:val="20"/>
            <w:szCs w:val="20"/>
          </w:rPr>
          <w: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5" w:author="Unknown"/>
          <w:rFonts w:ascii="Courier New" w:eastAsia="Times New Roman" w:hAnsi="Courier New" w:cs="Courier New"/>
          <w:sz w:val="20"/>
          <w:szCs w:val="20"/>
        </w:rPr>
      </w:pPr>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 w:author="Unknown"/>
          <w:rFonts w:ascii="Courier New" w:eastAsia="Times New Roman" w:hAnsi="Courier New" w:cs="Courier New"/>
          <w:sz w:val="20"/>
          <w:szCs w:val="20"/>
        </w:rPr>
      </w:pPr>
      <w:ins w:id="197" w:author="Unknown">
        <w:r w:rsidRPr="009D63AD">
          <w:rPr>
            <w:rFonts w:ascii="Courier New" w:eastAsia="Times New Roman" w:hAnsi="Courier New" w:cs="Courier New"/>
            <w:sz w:val="20"/>
            <w:szCs w:val="20"/>
          </w:rPr>
          <w:t>CREATE TABLE IF NOT EXISTS `account` (</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8" w:author="Unknown"/>
          <w:rFonts w:ascii="Courier New" w:eastAsia="Times New Roman" w:hAnsi="Courier New" w:cs="Courier New"/>
          <w:sz w:val="20"/>
          <w:szCs w:val="20"/>
        </w:rPr>
      </w:pPr>
      <w:ins w:id="199" w:author="Unknown">
        <w:r w:rsidRPr="009D63AD">
          <w:rPr>
            <w:rFonts w:ascii="Courier New" w:eastAsia="Times New Roman" w:hAnsi="Courier New" w:cs="Courier New"/>
            <w:sz w:val="20"/>
            <w:szCs w:val="20"/>
          </w:rPr>
          <w:t xml:space="preserve">  `</w:t>
        </w:r>
        <w:proofErr w:type="gramStart"/>
        <w:r w:rsidRPr="009D63AD">
          <w:rPr>
            <w:rFonts w:ascii="Courier New" w:eastAsia="Times New Roman" w:hAnsi="Courier New" w:cs="Courier New"/>
            <w:sz w:val="20"/>
            <w:szCs w:val="20"/>
          </w:rPr>
          <w:t>id</w:t>
        </w:r>
        <w:proofErr w:type="gramEnd"/>
        <w:r w:rsidRPr="009D63AD">
          <w:rPr>
            <w:rFonts w:ascii="Courier New" w:eastAsia="Times New Roman" w:hAnsi="Courier New" w:cs="Courier New"/>
            <w:sz w:val="20"/>
            <w:szCs w:val="20"/>
          </w:rPr>
          <w:t xml:space="preserve">` </w:t>
        </w:r>
        <w:proofErr w:type="spellStart"/>
        <w:r w:rsidRPr="009D63AD">
          <w:rPr>
            <w:rFonts w:ascii="Courier New" w:eastAsia="Times New Roman" w:hAnsi="Courier New" w:cs="Courier New"/>
            <w:sz w:val="20"/>
            <w:szCs w:val="20"/>
          </w:rPr>
          <w:t>int</w:t>
        </w:r>
        <w:proofErr w:type="spellEnd"/>
        <w:r w:rsidRPr="009D63AD">
          <w:rPr>
            <w:rFonts w:ascii="Courier New" w:eastAsia="Times New Roman" w:hAnsi="Courier New" w:cs="Courier New"/>
            <w:sz w:val="20"/>
            <w:szCs w:val="20"/>
          </w:rPr>
          <w:t>(11) NOT NULL,</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0" w:author="Unknown"/>
          <w:rFonts w:ascii="Courier New" w:eastAsia="Times New Roman" w:hAnsi="Courier New" w:cs="Courier New"/>
          <w:sz w:val="20"/>
          <w:szCs w:val="20"/>
        </w:rPr>
      </w:pPr>
      <w:ins w:id="201" w:author="Unknown">
        <w:r w:rsidRPr="009D63AD">
          <w:rPr>
            <w:rFonts w:ascii="Courier New" w:eastAsia="Times New Roman" w:hAnsi="Courier New" w:cs="Courier New"/>
            <w:sz w:val="20"/>
            <w:szCs w:val="20"/>
          </w:rPr>
          <w:t xml:space="preserve">  `</w:t>
        </w:r>
        <w:proofErr w:type="gramStart"/>
        <w:r w:rsidRPr="009D63AD">
          <w:rPr>
            <w:rFonts w:ascii="Courier New" w:eastAsia="Times New Roman" w:hAnsi="Courier New" w:cs="Courier New"/>
            <w:sz w:val="20"/>
            <w:szCs w:val="20"/>
          </w:rPr>
          <w:t>year</w:t>
        </w:r>
        <w:proofErr w:type="gramEnd"/>
        <w:r w:rsidRPr="009D63AD">
          <w:rPr>
            <w:rFonts w:ascii="Courier New" w:eastAsia="Times New Roman" w:hAnsi="Courier New" w:cs="Courier New"/>
            <w:sz w:val="20"/>
            <w:szCs w:val="20"/>
          </w:rPr>
          <w:t xml:space="preserve">` </w:t>
        </w:r>
        <w:proofErr w:type="spellStart"/>
        <w:r w:rsidRPr="009D63AD">
          <w:rPr>
            <w:rFonts w:ascii="Courier New" w:eastAsia="Times New Roman" w:hAnsi="Courier New" w:cs="Courier New"/>
            <w:sz w:val="20"/>
            <w:szCs w:val="20"/>
          </w:rPr>
          <w:t>int</w:t>
        </w:r>
        <w:proofErr w:type="spellEnd"/>
        <w:r w:rsidRPr="009D63AD">
          <w:rPr>
            <w:rFonts w:ascii="Courier New" w:eastAsia="Times New Roman" w:hAnsi="Courier New" w:cs="Courier New"/>
            <w:sz w:val="20"/>
            <w:szCs w:val="20"/>
          </w:rPr>
          <w:t>(11) NOT NULL,</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2" w:author="Unknown"/>
          <w:rFonts w:ascii="Courier New" w:eastAsia="Times New Roman" w:hAnsi="Courier New" w:cs="Courier New"/>
          <w:sz w:val="20"/>
          <w:szCs w:val="20"/>
        </w:rPr>
      </w:pPr>
      <w:ins w:id="203" w:author="Unknown">
        <w:r w:rsidRPr="009D63AD">
          <w:rPr>
            <w:rFonts w:ascii="Courier New" w:eastAsia="Times New Roman" w:hAnsi="Courier New" w:cs="Courier New"/>
            <w:sz w:val="20"/>
            <w:szCs w:val="20"/>
          </w:rPr>
          <w:t xml:space="preserve">  `</w:t>
        </w:r>
        <w:proofErr w:type="gramStart"/>
        <w:r w:rsidRPr="009D63AD">
          <w:rPr>
            <w:rFonts w:ascii="Courier New" w:eastAsia="Times New Roman" w:hAnsi="Courier New" w:cs="Courier New"/>
            <w:sz w:val="20"/>
            <w:szCs w:val="20"/>
          </w:rPr>
          <w:t>purchase</w:t>
        </w:r>
        <w:proofErr w:type="gramEnd"/>
        <w:r w:rsidRPr="009D63AD">
          <w:rPr>
            <w:rFonts w:ascii="Courier New" w:eastAsia="Times New Roman" w:hAnsi="Courier New" w:cs="Courier New"/>
            <w:sz w:val="20"/>
            <w:szCs w:val="20"/>
          </w:rPr>
          <w:t xml:space="preserve">` </w:t>
        </w:r>
        <w:proofErr w:type="spellStart"/>
        <w:r w:rsidRPr="009D63AD">
          <w:rPr>
            <w:rFonts w:ascii="Courier New" w:eastAsia="Times New Roman" w:hAnsi="Courier New" w:cs="Courier New"/>
            <w:sz w:val="20"/>
            <w:szCs w:val="20"/>
          </w:rPr>
          <w:t>int</w:t>
        </w:r>
        <w:proofErr w:type="spellEnd"/>
        <w:r w:rsidRPr="009D63AD">
          <w:rPr>
            <w:rFonts w:ascii="Courier New" w:eastAsia="Times New Roman" w:hAnsi="Courier New" w:cs="Courier New"/>
            <w:sz w:val="20"/>
            <w:szCs w:val="20"/>
          </w:rPr>
          <w:t>(11) NOT NULL,</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4" w:author="Unknown"/>
          <w:rFonts w:ascii="Courier New" w:eastAsia="Times New Roman" w:hAnsi="Courier New" w:cs="Courier New"/>
          <w:sz w:val="20"/>
          <w:szCs w:val="20"/>
        </w:rPr>
      </w:pPr>
      <w:ins w:id="205" w:author="Unknown">
        <w:r w:rsidRPr="009D63AD">
          <w:rPr>
            <w:rFonts w:ascii="Courier New" w:eastAsia="Times New Roman" w:hAnsi="Courier New" w:cs="Courier New"/>
            <w:sz w:val="20"/>
            <w:szCs w:val="20"/>
          </w:rPr>
          <w:t xml:space="preserve">  `</w:t>
        </w:r>
        <w:proofErr w:type="gramStart"/>
        <w:r w:rsidRPr="009D63AD">
          <w:rPr>
            <w:rFonts w:ascii="Courier New" w:eastAsia="Times New Roman" w:hAnsi="Courier New" w:cs="Courier New"/>
            <w:sz w:val="20"/>
            <w:szCs w:val="20"/>
          </w:rPr>
          <w:t>sale</w:t>
        </w:r>
        <w:proofErr w:type="gramEnd"/>
        <w:r w:rsidRPr="009D63AD">
          <w:rPr>
            <w:rFonts w:ascii="Courier New" w:eastAsia="Times New Roman" w:hAnsi="Courier New" w:cs="Courier New"/>
            <w:sz w:val="20"/>
            <w:szCs w:val="20"/>
          </w:rPr>
          <w:t xml:space="preserve">` </w:t>
        </w:r>
        <w:proofErr w:type="spellStart"/>
        <w:r w:rsidRPr="009D63AD">
          <w:rPr>
            <w:rFonts w:ascii="Courier New" w:eastAsia="Times New Roman" w:hAnsi="Courier New" w:cs="Courier New"/>
            <w:sz w:val="20"/>
            <w:szCs w:val="20"/>
          </w:rPr>
          <w:t>int</w:t>
        </w:r>
        <w:proofErr w:type="spellEnd"/>
        <w:r w:rsidRPr="009D63AD">
          <w:rPr>
            <w:rFonts w:ascii="Courier New" w:eastAsia="Times New Roman" w:hAnsi="Courier New" w:cs="Courier New"/>
            <w:sz w:val="20"/>
            <w:szCs w:val="20"/>
          </w:rPr>
          <w:t>(11) NOT NULL,</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6" w:author="Unknown"/>
          <w:rFonts w:ascii="Courier New" w:eastAsia="Times New Roman" w:hAnsi="Courier New" w:cs="Courier New"/>
          <w:sz w:val="20"/>
          <w:szCs w:val="20"/>
        </w:rPr>
      </w:pPr>
      <w:ins w:id="207" w:author="Unknown">
        <w:r w:rsidRPr="009D63AD">
          <w:rPr>
            <w:rFonts w:ascii="Courier New" w:eastAsia="Times New Roman" w:hAnsi="Courier New" w:cs="Courier New"/>
            <w:sz w:val="20"/>
            <w:szCs w:val="20"/>
          </w:rPr>
          <w:t xml:space="preserve">  `</w:t>
        </w:r>
        <w:proofErr w:type="gramStart"/>
        <w:r w:rsidRPr="009D63AD">
          <w:rPr>
            <w:rFonts w:ascii="Courier New" w:eastAsia="Times New Roman" w:hAnsi="Courier New" w:cs="Courier New"/>
            <w:sz w:val="20"/>
            <w:szCs w:val="20"/>
          </w:rPr>
          <w:t>profit</w:t>
        </w:r>
        <w:proofErr w:type="gramEnd"/>
        <w:r w:rsidRPr="009D63AD">
          <w:rPr>
            <w:rFonts w:ascii="Courier New" w:eastAsia="Times New Roman" w:hAnsi="Courier New" w:cs="Courier New"/>
            <w:sz w:val="20"/>
            <w:szCs w:val="20"/>
          </w:rPr>
          <w:t xml:space="preserve">` </w:t>
        </w:r>
        <w:proofErr w:type="spellStart"/>
        <w:r w:rsidRPr="009D63AD">
          <w:rPr>
            <w:rFonts w:ascii="Courier New" w:eastAsia="Times New Roman" w:hAnsi="Courier New" w:cs="Courier New"/>
            <w:sz w:val="20"/>
            <w:szCs w:val="20"/>
          </w:rPr>
          <w:t>int</w:t>
        </w:r>
        <w:proofErr w:type="spellEnd"/>
        <w:r w:rsidRPr="009D63AD">
          <w:rPr>
            <w:rFonts w:ascii="Courier New" w:eastAsia="Times New Roman" w:hAnsi="Courier New" w:cs="Courier New"/>
            <w:sz w:val="20"/>
            <w:szCs w:val="20"/>
          </w:rPr>
          <w:t>(11) NOT NULL</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8" w:author="Unknown"/>
          <w:rFonts w:ascii="Courier New" w:eastAsia="Times New Roman" w:hAnsi="Courier New" w:cs="Courier New"/>
          <w:sz w:val="20"/>
          <w:szCs w:val="20"/>
        </w:rPr>
      </w:pPr>
      <w:ins w:id="209" w:author="Unknown">
        <w:r w:rsidRPr="009D63AD">
          <w:rPr>
            <w:rFonts w:ascii="Courier New" w:eastAsia="Times New Roman" w:hAnsi="Courier New" w:cs="Courier New"/>
            <w:sz w:val="20"/>
            <w:szCs w:val="20"/>
          </w:rPr>
          <w:t>) ENGINE=</w:t>
        </w:r>
        <w:proofErr w:type="spellStart"/>
        <w:r w:rsidRPr="009D63AD">
          <w:rPr>
            <w:rFonts w:ascii="Courier New" w:eastAsia="Times New Roman" w:hAnsi="Courier New" w:cs="Courier New"/>
            <w:sz w:val="20"/>
            <w:szCs w:val="20"/>
          </w:rPr>
          <w:t>InnoDB</w:t>
        </w:r>
        <w:proofErr w:type="spellEnd"/>
        <w:r w:rsidRPr="009D63AD">
          <w:rPr>
            <w:rFonts w:ascii="Courier New" w:eastAsia="Times New Roman" w:hAnsi="Courier New" w:cs="Courier New"/>
            <w:sz w:val="20"/>
            <w:szCs w:val="20"/>
          </w:rPr>
          <w:t xml:space="preserve"> AUTO_INCREMENT=11 DEFAULT CHARSET=latin1;</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0" w:author="Unknown"/>
          <w:rFonts w:ascii="Courier New" w:eastAsia="Times New Roman" w:hAnsi="Courier New" w:cs="Courier New"/>
          <w:sz w:val="20"/>
          <w:szCs w:val="20"/>
        </w:rPr>
      </w:pPr>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1" w:author="Unknown"/>
          <w:rFonts w:ascii="Courier New" w:eastAsia="Times New Roman" w:hAnsi="Courier New" w:cs="Courier New"/>
          <w:sz w:val="20"/>
          <w:szCs w:val="20"/>
        </w:rPr>
      </w:pPr>
      <w:ins w:id="212" w:author="Unknown">
        <w:r w:rsidRPr="009D63AD">
          <w:rPr>
            <w:rFonts w:ascii="Courier New" w:eastAsia="Times New Roman" w:hAnsi="Courier New" w:cs="Courier New"/>
            <w:sz w:val="20"/>
            <w:szCs w:val="20"/>
          </w:rPr>
          <w: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3" w:author="Unknown"/>
          <w:rFonts w:ascii="Courier New" w:eastAsia="Times New Roman" w:hAnsi="Courier New" w:cs="Courier New"/>
          <w:sz w:val="20"/>
          <w:szCs w:val="20"/>
        </w:rPr>
      </w:pPr>
      <w:ins w:id="214" w:author="Unknown">
        <w:r w:rsidRPr="009D63AD">
          <w:rPr>
            <w:rFonts w:ascii="Courier New" w:eastAsia="Times New Roman" w:hAnsi="Courier New" w:cs="Courier New"/>
            <w:sz w:val="20"/>
            <w:szCs w:val="20"/>
          </w:rPr>
          <w:t>-- Dumping data for table `account`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5" w:author="Unknown"/>
          <w:rFonts w:ascii="Courier New" w:eastAsia="Times New Roman" w:hAnsi="Courier New" w:cs="Courier New"/>
          <w:sz w:val="20"/>
          <w:szCs w:val="20"/>
        </w:rPr>
      </w:pPr>
      <w:ins w:id="216" w:author="Unknown">
        <w:r w:rsidRPr="009D63AD">
          <w:rPr>
            <w:rFonts w:ascii="Courier New" w:eastAsia="Times New Roman" w:hAnsi="Courier New" w:cs="Courier New"/>
            <w:sz w:val="20"/>
            <w:szCs w:val="20"/>
          </w:rPr>
          <w: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7" w:author="Unknown"/>
          <w:rFonts w:ascii="Courier New" w:eastAsia="Times New Roman" w:hAnsi="Courier New" w:cs="Courier New"/>
          <w:sz w:val="20"/>
          <w:szCs w:val="20"/>
        </w:rPr>
      </w:pPr>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8" w:author="Unknown"/>
          <w:rFonts w:ascii="Courier New" w:eastAsia="Times New Roman" w:hAnsi="Courier New" w:cs="Courier New"/>
          <w:sz w:val="20"/>
          <w:szCs w:val="20"/>
        </w:rPr>
      </w:pPr>
      <w:ins w:id="219" w:author="Unknown">
        <w:r w:rsidRPr="009D63AD">
          <w:rPr>
            <w:rFonts w:ascii="Courier New" w:eastAsia="Times New Roman" w:hAnsi="Courier New" w:cs="Courier New"/>
            <w:sz w:val="20"/>
            <w:szCs w:val="20"/>
          </w:rPr>
          <w:t>INSERT INTO `account` (`id`, `year`, `purchase`, `sale`, `profit`) VALUES</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0" w:author="Unknown"/>
          <w:rFonts w:ascii="Courier New" w:eastAsia="Times New Roman" w:hAnsi="Courier New" w:cs="Courier New"/>
          <w:sz w:val="20"/>
          <w:szCs w:val="20"/>
        </w:rPr>
      </w:pPr>
      <w:ins w:id="221" w:author="Unknown">
        <w:r w:rsidRPr="009D63AD">
          <w:rPr>
            <w:rFonts w:ascii="Courier New" w:eastAsia="Times New Roman" w:hAnsi="Courier New" w:cs="Courier New"/>
            <w:sz w:val="20"/>
            <w:szCs w:val="20"/>
          </w:rPr>
          <w:t>(1, 2007, 550000, 800000, 250000),</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2" w:author="Unknown"/>
          <w:rFonts w:ascii="Courier New" w:eastAsia="Times New Roman" w:hAnsi="Courier New" w:cs="Courier New"/>
          <w:sz w:val="20"/>
          <w:szCs w:val="20"/>
        </w:rPr>
      </w:pPr>
      <w:ins w:id="223" w:author="Unknown">
        <w:r w:rsidRPr="009D63AD">
          <w:rPr>
            <w:rFonts w:ascii="Courier New" w:eastAsia="Times New Roman" w:hAnsi="Courier New" w:cs="Courier New"/>
            <w:sz w:val="20"/>
            <w:szCs w:val="20"/>
          </w:rPr>
          <w:t>(2, 2008, 678000, 1065000, 387000),</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4" w:author="Unknown"/>
          <w:rFonts w:ascii="Courier New" w:eastAsia="Times New Roman" w:hAnsi="Courier New" w:cs="Courier New"/>
          <w:sz w:val="20"/>
          <w:szCs w:val="20"/>
        </w:rPr>
      </w:pPr>
      <w:ins w:id="225" w:author="Unknown">
        <w:r w:rsidRPr="009D63AD">
          <w:rPr>
            <w:rFonts w:ascii="Courier New" w:eastAsia="Times New Roman" w:hAnsi="Courier New" w:cs="Courier New"/>
            <w:sz w:val="20"/>
            <w:szCs w:val="20"/>
          </w:rPr>
          <w:t>(3, 2009, 787000, 1278500, 491500),</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6" w:author="Unknown"/>
          <w:rFonts w:ascii="Courier New" w:eastAsia="Times New Roman" w:hAnsi="Courier New" w:cs="Courier New"/>
          <w:sz w:val="20"/>
          <w:szCs w:val="20"/>
        </w:rPr>
      </w:pPr>
      <w:ins w:id="227" w:author="Unknown">
        <w:r w:rsidRPr="009D63AD">
          <w:rPr>
            <w:rFonts w:ascii="Courier New" w:eastAsia="Times New Roman" w:hAnsi="Courier New" w:cs="Courier New"/>
            <w:sz w:val="20"/>
            <w:szCs w:val="20"/>
          </w:rPr>
          <w:t>(4, 2010, 895600, 1456000, 560400),</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8" w:author="Unknown"/>
          <w:rFonts w:ascii="Courier New" w:eastAsia="Times New Roman" w:hAnsi="Courier New" w:cs="Courier New"/>
          <w:sz w:val="20"/>
          <w:szCs w:val="20"/>
        </w:rPr>
      </w:pPr>
      <w:ins w:id="229" w:author="Unknown">
        <w:r w:rsidRPr="009D63AD">
          <w:rPr>
            <w:rFonts w:ascii="Courier New" w:eastAsia="Times New Roman" w:hAnsi="Courier New" w:cs="Courier New"/>
            <w:sz w:val="20"/>
            <w:szCs w:val="20"/>
          </w:rPr>
          <w:t>(5, 2011, 967150, 1675600, 708450),</w:t>
        </w:r>
        <w:bookmarkStart w:id="230" w:name="_GoBack"/>
        <w:bookmarkEnd w:id="230"/>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1" w:author="Unknown"/>
          <w:rFonts w:ascii="Courier New" w:eastAsia="Times New Roman" w:hAnsi="Courier New" w:cs="Courier New"/>
          <w:sz w:val="20"/>
          <w:szCs w:val="20"/>
        </w:rPr>
      </w:pPr>
      <w:ins w:id="232" w:author="Unknown">
        <w:r w:rsidRPr="009D63AD">
          <w:rPr>
            <w:rFonts w:ascii="Courier New" w:eastAsia="Times New Roman" w:hAnsi="Courier New" w:cs="Courier New"/>
            <w:sz w:val="20"/>
            <w:szCs w:val="20"/>
          </w:rPr>
          <w:t>(6, 2012, 1065850, 1701542, 635692),</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 w:author="Unknown"/>
          <w:rFonts w:ascii="Courier New" w:eastAsia="Times New Roman" w:hAnsi="Courier New" w:cs="Courier New"/>
          <w:sz w:val="20"/>
          <w:szCs w:val="20"/>
        </w:rPr>
      </w:pPr>
      <w:ins w:id="234" w:author="Unknown">
        <w:r w:rsidRPr="009D63AD">
          <w:rPr>
            <w:rFonts w:ascii="Courier New" w:eastAsia="Times New Roman" w:hAnsi="Courier New" w:cs="Courier New"/>
            <w:sz w:val="20"/>
            <w:szCs w:val="20"/>
          </w:rPr>
          <w:t>(7, 2013, 1105600, 1895000, 789400),</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5" w:author="Unknown"/>
          <w:rFonts w:ascii="Courier New" w:eastAsia="Times New Roman" w:hAnsi="Courier New" w:cs="Courier New"/>
          <w:sz w:val="20"/>
          <w:szCs w:val="20"/>
        </w:rPr>
      </w:pPr>
      <w:ins w:id="236" w:author="Unknown">
        <w:r w:rsidRPr="009D63AD">
          <w:rPr>
            <w:rFonts w:ascii="Courier New" w:eastAsia="Times New Roman" w:hAnsi="Courier New" w:cs="Courier New"/>
            <w:sz w:val="20"/>
            <w:szCs w:val="20"/>
          </w:rPr>
          <w:t>(8, 2014, 1465000, 2256500, 791500),</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7" w:author="Unknown"/>
          <w:rFonts w:ascii="Courier New" w:eastAsia="Times New Roman" w:hAnsi="Courier New" w:cs="Courier New"/>
          <w:sz w:val="20"/>
          <w:szCs w:val="20"/>
        </w:rPr>
      </w:pPr>
      <w:ins w:id="238" w:author="Unknown">
        <w:r w:rsidRPr="009D63AD">
          <w:rPr>
            <w:rFonts w:ascii="Courier New" w:eastAsia="Times New Roman" w:hAnsi="Courier New" w:cs="Courier New"/>
            <w:sz w:val="20"/>
            <w:szCs w:val="20"/>
          </w:rPr>
          <w:t>(9, 2015, 1674500, 2530000, 855500),</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9" w:author="Unknown"/>
          <w:rFonts w:ascii="Courier New" w:eastAsia="Times New Roman" w:hAnsi="Courier New" w:cs="Courier New"/>
          <w:sz w:val="20"/>
          <w:szCs w:val="20"/>
        </w:rPr>
      </w:pPr>
      <w:ins w:id="240" w:author="Unknown">
        <w:r w:rsidRPr="009D63AD">
          <w:rPr>
            <w:rFonts w:ascii="Courier New" w:eastAsia="Times New Roman" w:hAnsi="Courier New" w:cs="Courier New"/>
            <w:sz w:val="20"/>
            <w:szCs w:val="20"/>
          </w:rPr>
          <w:t>(10, 2016, 2050000, 3160000, 1110000);</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1" w:author="Unknown"/>
          <w:rFonts w:ascii="Courier New" w:eastAsia="Times New Roman" w:hAnsi="Courier New" w:cs="Courier New"/>
          <w:sz w:val="20"/>
          <w:szCs w:val="20"/>
        </w:rPr>
      </w:pPr>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2" w:author="Unknown"/>
          <w:rFonts w:ascii="Courier New" w:eastAsia="Times New Roman" w:hAnsi="Courier New" w:cs="Courier New"/>
          <w:sz w:val="20"/>
          <w:szCs w:val="20"/>
        </w:rPr>
      </w:pPr>
      <w:ins w:id="243" w:author="Unknown">
        <w:r w:rsidRPr="009D63AD">
          <w:rPr>
            <w:rFonts w:ascii="Courier New" w:eastAsia="Times New Roman" w:hAnsi="Courier New" w:cs="Courier New"/>
            <w:sz w:val="20"/>
            <w:szCs w:val="20"/>
          </w:rPr>
          <w: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4" w:author="Unknown"/>
          <w:rFonts w:ascii="Courier New" w:eastAsia="Times New Roman" w:hAnsi="Courier New" w:cs="Courier New"/>
          <w:sz w:val="20"/>
          <w:szCs w:val="20"/>
        </w:rPr>
      </w:pPr>
      <w:ins w:id="245" w:author="Unknown">
        <w:r w:rsidRPr="009D63AD">
          <w:rPr>
            <w:rFonts w:ascii="Courier New" w:eastAsia="Times New Roman" w:hAnsi="Courier New" w:cs="Courier New"/>
            <w:sz w:val="20"/>
            <w:szCs w:val="20"/>
          </w:rPr>
          <w:t>-- Indexes for dumped tables</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6" w:author="Unknown"/>
          <w:rFonts w:ascii="Courier New" w:eastAsia="Times New Roman" w:hAnsi="Courier New" w:cs="Courier New"/>
          <w:sz w:val="20"/>
          <w:szCs w:val="20"/>
        </w:rPr>
      </w:pPr>
      <w:ins w:id="247" w:author="Unknown">
        <w:r w:rsidRPr="009D63AD">
          <w:rPr>
            <w:rFonts w:ascii="Courier New" w:eastAsia="Times New Roman" w:hAnsi="Courier New" w:cs="Courier New"/>
            <w:sz w:val="20"/>
            <w:szCs w:val="20"/>
          </w:rPr>
          <w: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8" w:author="Unknown"/>
          <w:rFonts w:ascii="Courier New" w:eastAsia="Times New Roman" w:hAnsi="Courier New" w:cs="Courier New"/>
          <w:sz w:val="20"/>
          <w:szCs w:val="20"/>
        </w:rPr>
      </w:pPr>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9" w:author="Unknown"/>
          <w:rFonts w:ascii="Courier New" w:eastAsia="Times New Roman" w:hAnsi="Courier New" w:cs="Courier New"/>
          <w:sz w:val="20"/>
          <w:szCs w:val="20"/>
        </w:rPr>
      </w:pPr>
      <w:ins w:id="250" w:author="Unknown">
        <w:r w:rsidRPr="009D63AD">
          <w:rPr>
            <w:rFonts w:ascii="Courier New" w:eastAsia="Times New Roman" w:hAnsi="Courier New" w:cs="Courier New"/>
            <w:sz w:val="20"/>
            <w:szCs w:val="20"/>
          </w:rPr>
          <w: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1" w:author="Unknown"/>
          <w:rFonts w:ascii="Courier New" w:eastAsia="Times New Roman" w:hAnsi="Courier New" w:cs="Courier New"/>
          <w:sz w:val="20"/>
          <w:szCs w:val="20"/>
        </w:rPr>
      </w:pPr>
      <w:ins w:id="252" w:author="Unknown">
        <w:r w:rsidRPr="009D63AD">
          <w:rPr>
            <w:rFonts w:ascii="Courier New" w:eastAsia="Times New Roman" w:hAnsi="Courier New" w:cs="Courier New"/>
            <w:sz w:val="20"/>
            <w:szCs w:val="20"/>
          </w:rPr>
          <w:t>-- Indexes for table `account`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3" w:author="Unknown"/>
          <w:rFonts w:ascii="Courier New" w:eastAsia="Times New Roman" w:hAnsi="Courier New" w:cs="Courier New"/>
          <w:sz w:val="20"/>
          <w:szCs w:val="20"/>
        </w:rPr>
      </w:pPr>
      <w:ins w:id="254" w:author="Unknown">
        <w:r w:rsidRPr="009D63AD">
          <w:rPr>
            <w:rFonts w:ascii="Courier New" w:eastAsia="Times New Roman" w:hAnsi="Courier New" w:cs="Courier New"/>
            <w:sz w:val="20"/>
            <w:szCs w:val="20"/>
          </w:rPr>
          <w: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5" w:author="Unknown"/>
          <w:rFonts w:ascii="Courier New" w:eastAsia="Times New Roman" w:hAnsi="Courier New" w:cs="Courier New"/>
          <w:sz w:val="20"/>
          <w:szCs w:val="20"/>
        </w:rPr>
      </w:pPr>
      <w:ins w:id="256" w:author="Unknown">
        <w:r w:rsidRPr="009D63AD">
          <w:rPr>
            <w:rFonts w:ascii="Courier New" w:eastAsia="Times New Roman" w:hAnsi="Courier New" w:cs="Courier New"/>
            <w:sz w:val="20"/>
            <w:szCs w:val="20"/>
          </w:rPr>
          <w:t>ALTER TABLE `account`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7" w:author="Unknown"/>
          <w:rFonts w:ascii="Courier New" w:eastAsia="Times New Roman" w:hAnsi="Courier New" w:cs="Courier New"/>
          <w:sz w:val="20"/>
          <w:szCs w:val="20"/>
        </w:rPr>
      </w:pPr>
      <w:ins w:id="258" w:author="Unknown">
        <w:r w:rsidRPr="009D63AD">
          <w:rPr>
            <w:rFonts w:ascii="Courier New" w:eastAsia="Times New Roman" w:hAnsi="Courier New" w:cs="Courier New"/>
            <w:sz w:val="20"/>
            <w:szCs w:val="20"/>
          </w:rPr>
          <w:t xml:space="preserve">  ADD PRIMARY KEY (`id`);</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9" w:author="Unknown"/>
          <w:rFonts w:ascii="Courier New" w:eastAsia="Times New Roman" w:hAnsi="Courier New" w:cs="Courier New"/>
          <w:sz w:val="20"/>
          <w:szCs w:val="20"/>
        </w:rPr>
      </w:pPr>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 w:author="Unknown"/>
          <w:rFonts w:ascii="Courier New" w:eastAsia="Times New Roman" w:hAnsi="Courier New" w:cs="Courier New"/>
          <w:sz w:val="20"/>
          <w:szCs w:val="20"/>
        </w:rPr>
      </w:pPr>
      <w:ins w:id="261" w:author="Unknown">
        <w:r w:rsidRPr="009D63AD">
          <w:rPr>
            <w:rFonts w:ascii="Courier New" w:eastAsia="Times New Roman" w:hAnsi="Courier New" w:cs="Courier New"/>
            <w:sz w:val="20"/>
            <w:szCs w:val="20"/>
          </w:rPr>
          <w: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2" w:author="Unknown"/>
          <w:rFonts w:ascii="Courier New" w:eastAsia="Times New Roman" w:hAnsi="Courier New" w:cs="Courier New"/>
          <w:sz w:val="20"/>
          <w:szCs w:val="20"/>
        </w:rPr>
      </w:pPr>
      <w:ins w:id="263" w:author="Unknown">
        <w:r w:rsidRPr="009D63AD">
          <w:rPr>
            <w:rFonts w:ascii="Courier New" w:eastAsia="Times New Roman" w:hAnsi="Courier New" w:cs="Courier New"/>
            <w:sz w:val="20"/>
            <w:szCs w:val="20"/>
          </w:rPr>
          <w:t>-- AUTO_INCREMENT for dumped tables</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4" w:author="Unknown"/>
          <w:rFonts w:ascii="Courier New" w:eastAsia="Times New Roman" w:hAnsi="Courier New" w:cs="Courier New"/>
          <w:sz w:val="20"/>
          <w:szCs w:val="20"/>
        </w:rPr>
      </w:pPr>
      <w:ins w:id="265" w:author="Unknown">
        <w:r w:rsidRPr="009D63AD">
          <w:rPr>
            <w:rFonts w:ascii="Courier New" w:eastAsia="Times New Roman" w:hAnsi="Courier New" w:cs="Courier New"/>
            <w:sz w:val="20"/>
            <w:szCs w:val="20"/>
          </w:rPr>
          <w: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6" w:author="Unknown"/>
          <w:rFonts w:ascii="Courier New" w:eastAsia="Times New Roman" w:hAnsi="Courier New" w:cs="Courier New"/>
          <w:sz w:val="20"/>
          <w:szCs w:val="20"/>
        </w:rPr>
      </w:pPr>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7" w:author="Unknown"/>
          <w:rFonts w:ascii="Courier New" w:eastAsia="Times New Roman" w:hAnsi="Courier New" w:cs="Courier New"/>
          <w:sz w:val="20"/>
          <w:szCs w:val="20"/>
        </w:rPr>
      </w:pPr>
      <w:ins w:id="268" w:author="Unknown">
        <w:r w:rsidRPr="009D63AD">
          <w:rPr>
            <w:rFonts w:ascii="Courier New" w:eastAsia="Times New Roman" w:hAnsi="Courier New" w:cs="Courier New"/>
            <w:sz w:val="20"/>
            <w:szCs w:val="20"/>
          </w:rPr>
          <w: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9" w:author="Unknown"/>
          <w:rFonts w:ascii="Courier New" w:eastAsia="Times New Roman" w:hAnsi="Courier New" w:cs="Courier New"/>
          <w:sz w:val="20"/>
          <w:szCs w:val="20"/>
        </w:rPr>
      </w:pPr>
      <w:ins w:id="270" w:author="Unknown">
        <w:r w:rsidRPr="009D63AD">
          <w:rPr>
            <w:rFonts w:ascii="Courier New" w:eastAsia="Times New Roman" w:hAnsi="Courier New" w:cs="Courier New"/>
            <w:sz w:val="20"/>
            <w:szCs w:val="20"/>
          </w:rPr>
          <w:t>-- AUTO_INCREMENT for table `account`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1" w:author="Unknown"/>
          <w:rFonts w:ascii="Courier New" w:eastAsia="Times New Roman" w:hAnsi="Courier New" w:cs="Courier New"/>
          <w:sz w:val="20"/>
          <w:szCs w:val="20"/>
        </w:rPr>
      </w:pPr>
      <w:ins w:id="272" w:author="Unknown">
        <w:r w:rsidRPr="009D63AD">
          <w:rPr>
            <w:rFonts w:ascii="Courier New" w:eastAsia="Times New Roman" w:hAnsi="Courier New" w:cs="Courier New"/>
            <w:sz w:val="20"/>
            <w:szCs w:val="20"/>
          </w:rPr>
          <w: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3" w:author="Unknown"/>
          <w:rFonts w:ascii="Courier New" w:eastAsia="Times New Roman" w:hAnsi="Courier New" w:cs="Courier New"/>
          <w:sz w:val="20"/>
          <w:szCs w:val="20"/>
        </w:rPr>
      </w:pPr>
      <w:ins w:id="274" w:author="Unknown">
        <w:r w:rsidRPr="009D63AD">
          <w:rPr>
            <w:rFonts w:ascii="Courier New" w:eastAsia="Times New Roman" w:hAnsi="Courier New" w:cs="Courier New"/>
            <w:sz w:val="20"/>
            <w:szCs w:val="20"/>
          </w:rPr>
          <w:t>ALTER TABLE `account`</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5" w:author="Unknown"/>
          <w:rFonts w:ascii="Courier New" w:eastAsia="Times New Roman" w:hAnsi="Courier New" w:cs="Courier New"/>
          <w:sz w:val="20"/>
          <w:szCs w:val="20"/>
        </w:rPr>
      </w:pPr>
      <w:ins w:id="276" w:author="Unknown">
        <w:r w:rsidRPr="009D63AD">
          <w:rPr>
            <w:rFonts w:ascii="Courier New" w:eastAsia="Times New Roman" w:hAnsi="Courier New" w:cs="Courier New"/>
            <w:sz w:val="20"/>
            <w:szCs w:val="20"/>
          </w:rPr>
          <w:t xml:space="preserve">  MODIFY `id` </w:t>
        </w:r>
        <w:proofErr w:type="spellStart"/>
        <w:proofErr w:type="gramStart"/>
        <w:r w:rsidRPr="009D63AD">
          <w:rPr>
            <w:rFonts w:ascii="Courier New" w:eastAsia="Times New Roman" w:hAnsi="Courier New" w:cs="Courier New"/>
            <w:sz w:val="20"/>
            <w:szCs w:val="20"/>
          </w:rPr>
          <w:t>int</w:t>
        </w:r>
        <w:proofErr w:type="spellEnd"/>
        <w:r w:rsidRPr="009D63AD">
          <w:rPr>
            <w:rFonts w:ascii="Courier New" w:eastAsia="Times New Roman" w:hAnsi="Courier New" w:cs="Courier New"/>
            <w:sz w:val="20"/>
            <w:szCs w:val="20"/>
          </w:rPr>
          <w:t>(</w:t>
        </w:r>
        <w:proofErr w:type="gramEnd"/>
        <w:r w:rsidRPr="009D63AD">
          <w:rPr>
            <w:rFonts w:ascii="Courier New" w:eastAsia="Times New Roman" w:hAnsi="Courier New" w:cs="Courier New"/>
            <w:sz w:val="20"/>
            <w:szCs w:val="20"/>
          </w:rPr>
          <w:t>11) NOT NULL AUTO_INCREMENT,AUTO_INCREMENT=11;</w:t>
        </w:r>
      </w:ins>
    </w:p>
    <w:p w:rsidR="009D63AD" w:rsidRPr="009D63AD" w:rsidRDefault="009D63AD" w:rsidP="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7" w:author="Unknown"/>
          <w:rFonts w:ascii="Courier New" w:eastAsia="Times New Roman" w:hAnsi="Courier New" w:cs="Courier New"/>
          <w:sz w:val="20"/>
          <w:szCs w:val="20"/>
        </w:rPr>
      </w:pPr>
    </w:p>
    <w:p w:rsidR="008041C1" w:rsidRDefault="008041C1"/>
    <w:sectPr w:rsidR="00804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8AE"/>
    <w:rsid w:val="001F08AE"/>
    <w:rsid w:val="008041C1"/>
    <w:rsid w:val="009D6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63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D63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3A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D63A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63AD"/>
    <w:rPr>
      <w:color w:val="0000FF"/>
      <w:u w:val="single"/>
    </w:rPr>
  </w:style>
  <w:style w:type="character" w:customStyle="1" w:styleId="post-author">
    <w:name w:val="post-author"/>
    <w:basedOn w:val="DefaultParagraphFont"/>
    <w:rsid w:val="009D63AD"/>
  </w:style>
  <w:style w:type="character" w:customStyle="1" w:styleId="fn">
    <w:name w:val="fn"/>
    <w:basedOn w:val="DefaultParagraphFont"/>
    <w:rsid w:val="009D63AD"/>
  </w:style>
  <w:style w:type="character" w:customStyle="1" w:styleId="published">
    <w:name w:val="published"/>
    <w:basedOn w:val="DefaultParagraphFont"/>
    <w:rsid w:val="009D63AD"/>
  </w:style>
  <w:style w:type="paragraph" w:styleId="HTMLPreformatted">
    <w:name w:val="HTML Preformatted"/>
    <w:basedOn w:val="Normal"/>
    <w:link w:val="HTMLPreformattedChar"/>
    <w:uiPriority w:val="99"/>
    <w:semiHidden/>
    <w:unhideWhenUsed/>
    <w:rsid w:val="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3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63AD"/>
    <w:rPr>
      <w:rFonts w:ascii="Courier New" w:eastAsia="Times New Roman" w:hAnsi="Courier New" w:cs="Courier New"/>
      <w:sz w:val="20"/>
      <w:szCs w:val="20"/>
    </w:rPr>
  </w:style>
  <w:style w:type="character" w:customStyle="1" w:styleId="token">
    <w:name w:val="token"/>
    <w:basedOn w:val="DefaultParagraphFont"/>
    <w:rsid w:val="009D63AD"/>
  </w:style>
  <w:style w:type="paragraph" w:styleId="BalloonText">
    <w:name w:val="Balloon Text"/>
    <w:basedOn w:val="Normal"/>
    <w:link w:val="BalloonTextChar"/>
    <w:uiPriority w:val="99"/>
    <w:semiHidden/>
    <w:unhideWhenUsed/>
    <w:rsid w:val="009D6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3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63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D63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3A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D63A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63AD"/>
    <w:rPr>
      <w:color w:val="0000FF"/>
      <w:u w:val="single"/>
    </w:rPr>
  </w:style>
  <w:style w:type="character" w:customStyle="1" w:styleId="post-author">
    <w:name w:val="post-author"/>
    <w:basedOn w:val="DefaultParagraphFont"/>
    <w:rsid w:val="009D63AD"/>
  </w:style>
  <w:style w:type="character" w:customStyle="1" w:styleId="fn">
    <w:name w:val="fn"/>
    <w:basedOn w:val="DefaultParagraphFont"/>
    <w:rsid w:val="009D63AD"/>
  </w:style>
  <w:style w:type="character" w:customStyle="1" w:styleId="published">
    <w:name w:val="published"/>
    <w:basedOn w:val="DefaultParagraphFont"/>
    <w:rsid w:val="009D63AD"/>
  </w:style>
  <w:style w:type="paragraph" w:styleId="HTMLPreformatted">
    <w:name w:val="HTML Preformatted"/>
    <w:basedOn w:val="Normal"/>
    <w:link w:val="HTMLPreformattedChar"/>
    <w:uiPriority w:val="99"/>
    <w:semiHidden/>
    <w:unhideWhenUsed/>
    <w:rsid w:val="009D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3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63AD"/>
    <w:rPr>
      <w:rFonts w:ascii="Courier New" w:eastAsia="Times New Roman" w:hAnsi="Courier New" w:cs="Courier New"/>
      <w:sz w:val="20"/>
      <w:szCs w:val="20"/>
    </w:rPr>
  </w:style>
  <w:style w:type="character" w:customStyle="1" w:styleId="token">
    <w:name w:val="token"/>
    <w:basedOn w:val="DefaultParagraphFont"/>
    <w:rsid w:val="009D63AD"/>
  </w:style>
  <w:style w:type="paragraph" w:styleId="BalloonText">
    <w:name w:val="Balloon Text"/>
    <w:basedOn w:val="Normal"/>
    <w:link w:val="BalloonTextChar"/>
    <w:uiPriority w:val="99"/>
    <w:semiHidden/>
    <w:unhideWhenUsed/>
    <w:rsid w:val="009D6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3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832235">
      <w:bodyDiv w:val="1"/>
      <w:marLeft w:val="0"/>
      <w:marRight w:val="0"/>
      <w:marTop w:val="0"/>
      <w:marBottom w:val="0"/>
      <w:divBdr>
        <w:top w:val="none" w:sz="0" w:space="0" w:color="auto"/>
        <w:left w:val="none" w:sz="0" w:space="0" w:color="auto"/>
        <w:bottom w:val="none" w:sz="0" w:space="0" w:color="auto"/>
        <w:right w:val="none" w:sz="0" w:space="0" w:color="auto"/>
      </w:divBdr>
      <w:divsChild>
        <w:div w:id="1622955387">
          <w:marLeft w:val="0"/>
          <w:marRight w:val="0"/>
          <w:marTop w:val="0"/>
          <w:marBottom w:val="0"/>
          <w:divBdr>
            <w:top w:val="none" w:sz="0" w:space="0" w:color="auto"/>
            <w:left w:val="none" w:sz="0" w:space="0" w:color="auto"/>
            <w:bottom w:val="none" w:sz="0" w:space="0" w:color="auto"/>
            <w:right w:val="none" w:sz="0" w:space="0" w:color="auto"/>
          </w:divBdr>
        </w:div>
        <w:div w:id="1773013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slesson.info/search/label/morris.js%20line%20chart%20in%20php%20mysql" TargetMode="External"/><Relationship Id="rId13" Type="http://schemas.openxmlformats.org/officeDocument/2006/relationships/hyperlink" Target="https://www.webslesson.info/2017/03/morrisjs-chart-with-php-mysql.html" TargetMode="External"/><Relationship Id="rId3" Type="http://schemas.openxmlformats.org/officeDocument/2006/relationships/settings" Target="settings.xml"/><Relationship Id="rId7" Type="http://schemas.openxmlformats.org/officeDocument/2006/relationships/hyperlink" Target="https://www.webslesson.info/search/label/morris.js%20dynamic%20data" TargetMode="External"/><Relationship Id="rId12" Type="http://schemas.openxmlformats.org/officeDocument/2006/relationships/hyperlink" Target="https://www.webslesson.info/search/label/php"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webslesson.info/search/label/morris.js%20area%20chart%20in%20php%20mysql" TargetMode="External"/><Relationship Id="rId11" Type="http://schemas.openxmlformats.org/officeDocument/2006/relationships/hyperlink" Target="https://www.webslesson.info/search/label/morris.js%20tutorial" TargetMode="External"/><Relationship Id="rId5" Type="http://schemas.openxmlformats.org/officeDocument/2006/relationships/hyperlink" Target="https://www.webslesson.info/2017/03/morrisjs-chart-with-php-mysql.html" TargetMode="External"/><Relationship Id="rId15" Type="http://schemas.openxmlformats.org/officeDocument/2006/relationships/image" Target="media/image1.jpeg"/><Relationship Id="rId10" Type="http://schemas.openxmlformats.org/officeDocument/2006/relationships/hyperlink" Target="https://www.webslesson.info/search/label/morris.js%20php" TargetMode="External"/><Relationship Id="rId4" Type="http://schemas.openxmlformats.org/officeDocument/2006/relationships/webSettings" Target="webSettings.xml"/><Relationship Id="rId9" Type="http://schemas.openxmlformats.org/officeDocument/2006/relationships/hyperlink" Target="https://www.webslesson.info/search/label/morris.js%20line%20graph%20php%20mysql" TargetMode="External"/><Relationship Id="rId14" Type="http://schemas.openxmlformats.org/officeDocument/2006/relationships/hyperlink" Target="https://2.bp.blogspot.com/-NDT5EYEwsGk/WNjvpAP5KYI/AAAAAAAAAc4/W89ZY8vEV1UIyKfTrcajWBilV3l0yJ5PgCLcB/s1600/how-to-use-morrisjs-chart-with-php-mysql-smal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1062</Words>
  <Characters>6059</Characters>
  <Application>Microsoft Office Word</Application>
  <DocSecurity>0</DocSecurity>
  <Lines>50</Lines>
  <Paragraphs>14</Paragraphs>
  <ScaleCrop>false</ScaleCrop>
  <Company/>
  <LinksUpToDate>false</LinksUpToDate>
  <CharactersWithSpaces>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Technology</dc:creator>
  <cp:keywords/>
  <dc:description/>
  <cp:lastModifiedBy>Master Technology</cp:lastModifiedBy>
  <cp:revision>2</cp:revision>
  <dcterms:created xsi:type="dcterms:W3CDTF">2022-03-08T04:18:00Z</dcterms:created>
  <dcterms:modified xsi:type="dcterms:W3CDTF">2022-03-08T04:18:00Z</dcterms:modified>
</cp:coreProperties>
</file>